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F43FF" w14:textId="1E3FF5A1" w:rsidR="007A5B38" w:rsidRPr="000C5734" w:rsidRDefault="005C33D4" w:rsidP="007A5B38">
      <w:pPr>
        <w:pStyle w:val="3GPPHeader"/>
        <w:rPr>
          <w:highlight w:val="yellow"/>
          <w:lang w:val="en-US"/>
        </w:rPr>
      </w:pPr>
      <w:r w:rsidRPr="005C33D4">
        <w:rPr>
          <w:lang w:val="en-US"/>
        </w:rPr>
        <w:t>3GPP TSG RAN WG1 Meeting #92</w:t>
      </w:r>
      <w:r w:rsidR="0090166A" w:rsidRPr="0090166A">
        <w:rPr>
          <w:lang w:val="en-US"/>
        </w:rPr>
        <w:t>bis</w:t>
      </w:r>
      <w:r w:rsidR="007A5B38" w:rsidRPr="000C5734">
        <w:rPr>
          <w:lang w:val="en-US"/>
        </w:rPr>
        <w:tab/>
      </w:r>
      <w:r w:rsidR="000C5734">
        <w:rPr>
          <w:highlight w:val="yellow"/>
          <w:lang w:val="en-US"/>
        </w:rPr>
        <w:t>R1-180x</w:t>
      </w:r>
      <w:r w:rsidR="007A5B38" w:rsidRPr="000C5734">
        <w:rPr>
          <w:highlight w:val="yellow"/>
          <w:lang w:val="en-US"/>
        </w:rPr>
        <w:t>xxx</w:t>
      </w:r>
    </w:p>
    <w:p w14:paraId="161050DA" w14:textId="600DF66F" w:rsidR="007A5B38" w:rsidRPr="007679B0" w:rsidRDefault="0090166A" w:rsidP="007A5B38">
      <w:pPr>
        <w:pStyle w:val="3GPPHeader"/>
        <w:rPr>
          <w:lang w:val="en-US"/>
        </w:rPr>
      </w:pPr>
      <w:r w:rsidRPr="0090166A">
        <w:rPr>
          <w:lang w:val="en-US"/>
        </w:rPr>
        <w:t>Sanya, China, April 16th – 20th, 2018</w:t>
      </w:r>
    </w:p>
    <w:p w14:paraId="6A2E8161" w14:textId="77777777" w:rsidR="00E90E49" w:rsidRPr="00CE0424" w:rsidRDefault="00E90E49" w:rsidP="00357380">
      <w:pPr>
        <w:pStyle w:val="3GPPHeader"/>
      </w:pPr>
    </w:p>
    <w:p w14:paraId="1526567C" w14:textId="77777777" w:rsidR="00E90E49" w:rsidRPr="00327997" w:rsidRDefault="003D3C45" w:rsidP="00327997">
      <w:pPr>
        <w:pStyle w:val="3GPPHeader"/>
      </w:pPr>
      <w:r w:rsidRPr="00327997">
        <w:t>Source:</w:t>
      </w:r>
      <w:r w:rsidR="00E90E49" w:rsidRPr="00327997">
        <w:tab/>
      </w:r>
      <w:r w:rsidR="00F64C2B" w:rsidRPr="00327997">
        <w:t>Ericsson</w:t>
      </w:r>
    </w:p>
    <w:p w14:paraId="7AD08A44" w14:textId="387ACFD7" w:rsidR="00E90E49" w:rsidRPr="00327997" w:rsidRDefault="003D3C45" w:rsidP="00327997">
      <w:pPr>
        <w:pStyle w:val="3GPPHeader"/>
      </w:pPr>
      <w:r w:rsidRPr="00327997">
        <w:t>Title:</w:t>
      </w:r>
      <w:r w:rsidR="00E90E49" w:rsidRPr="00327997">
        <w:tab/>
      </w:r>
      <w:r w:rsidR="00BD5139">
        <w:t>Offline Discussion</w:t>
      </w:r>
      <w:r w:rsidR="00E907D1">
        <w:t xml:space="preserve"> on </w:t>
      </w:r>
      <w:bookmarkStart w:id="0" w:name="_Toc511072827"/>
      <w:r w:rsidR="0090166A">
        <w:t>Support of Separate CQI and MCS table(s) for URLLC</w:t>
      </w:r>
      <w:bookmarkEnd w:id="0"/>
    </w:p>
    <w:p w14:paraId="2D554DE3" w14:textId="3E20DFD8" w:rsidR="00952A24" w:rsidRPr="00327997" w:rsidRDefault="00952A24" w:rsidP="00327997">
      <w:pPr>
        <w:pStyle w:val="3GPPHeader"/>
      </w:pPr>
      <w:r w:rsidRPr="00E907D1">
        <w:t>Agenda Item:</w:t>
      </w:r>
      <w:r w:rsidRPr="00E907D1">
        <w:tab/>
      </w:r>
      <w:r w:rsidR="00CD0D9B" w:rsidRPr="00E907D1">
        <w:t>7.2</w:t>
      </w:r>
      <w:r w:rsidR="00E907D1" w:rsidRPr="00E907D1">
        <w:t>.1</w:t>
      </w:r>
    </w:p>
    <w:p w14:paraId="3C99C89E" w14:textId="77777777" w:rsidR="00E90E49" w:rsidRPr="00CE0424" w:rsidRDefault="00E90E49" w:rsidP="00E5689D">
      <w:pPr>
        <w:pStyle w:val="3GPPHeader"/>
      </w:pPr>
      <w:r w:rsidRPr="00327997">
        <w:t>Document for:</w:t>
      </w:r>
      <w:r w:rsidRPr="00327997">
        <w:tab/>
      </w:r>
      <w:r w:rsidR="00A15745">
        <w:t>Discussion and</w:t>
      </w:r>
      <w:r w:rsidR="00952A24" w:rsidRPr="009C6832">
        <w:t xml:space="preserve"> </w:t>
      </w:r>
      <w:r w:rsidRPr="009C6832">
        <w:t>Decision</w:t>
      </w:r>
    </w:p>
    <w:p w14:paraId="72B2365A" w14:textId="77777777" w:rsidR="00E90E49" w:rsidRPr="00CE0424" w:rsidRDefault="007F75D5" w:rsidP="00CE0424">
      <w:pPr>
        <w:pStyle w:val="Heading1"/>
      </w:pPr>
      <w:r>
        <w:t>Introduction</w:t>
      </w:r>
    </w:p>
    <w:p w14:paraId="52F89C40" w14:textId="17B4BED6" w:rsidR="00CF2D6F" w:rsidRDefault="00CF2D6F" w:rsidP="00BF7642">
      <w:pPr>
        <w:pStyle w:val="BodyText"/>
      </w:pPr>
      <w:r w:rsidRPr="00E90EB6">
        <w:t>In RAN1 #90bis</w:t>
      </w:r>
      <w:r w:rsidR="00FE290D">
        <w:t xml:space="preserve"> and #92</w:t>
      </w:r>
      <w:r w:rsidRPr="00E90EB6">
        <w:t>, the following agreements on CQI</w:t>
      </w:r>
      <w:r w:rsidR="00FE290D">
        <w:t xml:space="preserve"> and MCS tables</w:t>
      </w:r>
      <w:r w:rsidRPr="00E90EB6">
        <w:t xml:space="preserve"> for URLLC have been made.</w:t>
      </w:r>
    </w:p>
    <w:p w14:paraId="05753339" w14:textId="77777777" w:rsidR="00CF2D6F" w:rsidRPr="00FE290D" w:rsidRDefault="00CF2D6F" w:rsidP="00CF2D6F">
      <w:pPr>
        <w:overflowPunct/>
        <w:autoSpaceDE/>
        <w:autoSpaceDN/>
        <w:adjustRightInd/>
        <w:spacing w:after="80"/>
        <w:jc w:val="left"/>
        <w:textAlignment w:val="auto"/>
        <w:rPr>
          <w:rFonts w:eastAsia="DengXian"/>
          <w:sz w:val="22"/>
          <w:szCs w:val="22"/>
          <w:lang w:val="en-US" w:eastAsia="sv-SE"/>
        </w:rPr>
      </w:pPr>
      <w:r w:rsidRPr="00FE290D">
        <w:rPr>
          <w:rFonts w:eastAsia="DengXian"/>
          <w:b/>
          <w:bCs/>
          <w:sz w:val="22"/>
          <w:szCs w:val="22"/>
          <w:highlight w:val="green"/>
          <w:lang w:val="en-US"/>
        </w:rPr>
        <w:t>Agreement</w:t>
      </w:r>
      <w:r w:rsidRPr="00FE290D">
        <w:rPr>
          <w:rFonts w:eastAsia="DengXian"/>
          <w:b/>
          <w:bCs/>
          <w:sz w:val="22"/>
          <w:szCs w:val="22"/>
          <w:lang w:val="en-US"/>
        </w:rPr>
        <w:t>:</w:t>
      </w:r>
    </w:p>
    <w:p w14:paraId="7C3AC2C8" w14:textId="77777777" w:rsidR="00CF2D6F" w:rsidRPr="00FE290D" w:rsidRDefault="00CF2D6F" w:rsidP="00CF2D6F">
      <w:pPr>
        <w:numPr>
          <w:ilvl w:val="0"/>
          <w:numId w:val="16"/>
        </w:numPr>
        <w:overflowPunct/>
        <w:autoSpaceDE/>
        <w:autoSpaceDN/>
        <w:adjustRightInd/>
        <w:spacing w:after="80"/>
        <w:jc w:val="left"/>
        <w:textAlignment w:val="auto"/>
        <w:rPr>
          <w:rFonts w:eastAsia="DengXian"/>
          <w:sz w:val="22"/>
          <w:szCs w:val="22"/>
          <w:lang w:val="en-US"/>
        </w:rPr>
      </w:pPr>
      <w:r w:rsidRPr="00FE290D">
        <w:rPr>
          <w:rFonts w:eastAsia="DengXian"/>
          <w:sz w:val="22"/>
          <w:szCs w:val="22"/>
          <w:lang w:val="en-US"/>
        </w:rPr>
        <w:t>N separate CQI table(s) are supported for URLLC</w:t>
      </w:r>
    </w:p>
    <w:p w14:paraId="754F71E2" w14:textId="77777777" w:rsidR="00CF2D6F" w:rsidRPr="00FE290D" w:rsidRDefault="00CF2D6F" w:rsidP="00CF2D6F">
      <w:pPr>
        <w:numPr>
          <w:ilvl w:val="1"/>
          <w:numId w:val="16"/>
        </w:numPr>
        <w:overflowPunct/>
        <w:autoSpaceDE/>
        <w:autoSpaceDN/>
        <w:adjustRightInd/>
        <w:spacing w:after="80"/>
        <w:jc w:val="left"/>
        <w:textAlignment w:val="auto"/>
        <w:rPr>
          <w:rFonts w:eastAsia="DengXian"/>
          <w:sz w:val="22"/>
          <w:szCs w:val="22"/>
          <w:lang w:val="en-US"/>
        </w:rPr>
      </w:pPr>
      <w:r w:rsidRPr="00FE290D">
        <w:rPr>
          <w:rFonts w:eastAsia="DengXian"/>
          <w:sz w:val="22"/>
          <w:szCs w:val="22"/>
          <w:lang w:val="en-US"/>
        </w:rPr>
        <w:t>Downselect the value of N between 1 or 2 </w:t>
      </w:r>
    </w:p>
    <w:p w14:paraId="03D0D56E" w14:textId="77777777" w:rsidR="00CF2D6F" w:rsidRPr="00FE290D" w:rsidRDefault="00CF2D6F" w:rsidP="00CF2D6F">
      <w:pPr>
        <w:numPr>
          <w:ilvl w:val="0"/>
          <w:numId w:val="16"/>
        </w:numPr>
        <w:overflowPunct/>
        <w:autoSpaceDE/>
        <w:autoSpaceDN/>
        <w:adjustRightInd/>
        <w:spacing w:after="80"/>
        <w:jc w:val="left"/>
        <w:textAlignment w:val="auto"/>
        <w:rPr>
          <w:rFonts w:eastAsia="DengXian"/>
          <w:sz w:val="22"/>
          <w:szCs w:val="22"/>
          <w:lang w:val="en-US"/>
        </w:rPr>
      </w:pPr>
      <w:r w:rsidRPr="00FE290D">
        <w:rPr>
          <w:rFonts w:eastAsia="DengXian"/>
          <w:sz w:val="22"/>
          <w:szCs w:val="22"/>
          <w:lang w:val="en-US"/>
        </w:rPr>
        <w:t>Two target BLER are supported for URLLC</w:t>
      </w:r>
    </w:p>
    <w:p w14:paraId="7D9886D8" w14:textId="77777777" w:rsidR="00CF2D6F" w:rsidRPr="00FE290D" w:rsidRDefault="00CF2D6F" w:rsidP="00CF2D6F">
      <w:pPr>
        <w:numPr>
          <w:ilvl w:val="1"/>
          <w:numId w:val="16"/>
        </w:numPr>
        <w:overflowPunct/>
        <w:autoSpaceDE/>
        <w:autoSpaceDN/>
        <w:adjustRightInd/>
        <w:spacing w:after="80"/>
        <w:jc w:val="left"/>
        <w:textAlignment w:val="auto"/>
        <w:rPr>
          <w:rFonts w:eastAsia="DengXian"/>
          <w:sz w:val="22"/>
          <w:szCs w:val="22"/>
          <w:lang w:val="en-US"/>
        </w:rPr>
      </w:pPr>
      <w:r w:rsidRPr="00FE290D">
        <w:rPr>
          <w:rFonts w:eastAsia="DengXian"/>
          <w:sz w:val="22"/>
          <w:szCs w:val="22"/>
          <w:lang w:val="en-US"/>
        </w:rPr>
        <w:t>Note: RRC signalling is used by gNB to select one of the two target BLER</w:t>
      </w:r>
    </w:p>
    <w:p w14:paraId="5F79FAE9" w14:textId="77777777" w:rsidR="00CF2D6F" w:rsidRPr="00FE290D" w:rsidRDefault="00CF2D6F" w:rsidP="00CF2D6F">
      <w:pPr>
        <w:numPr>
          <w:ilvl w:val="1"/>
          <w:numId w:val="16"/>
        </w:numPr>
        <w:overflowPunct/>
        <w:autoSpaceDE/>
        <w:autoSpaceDN/>
        <w:adjustRightInd/>
        <w:spacing w:after="80"/>
        <w:jc w:val="left"/>
        <w:textAlignment w:val="auto"/>
        <w:rPr>
          <w:rFonts w:eastAsia="DengXian"/>
          <w:sz w:val="22"/>
          <w:szCs w:val="22"/>
          <w:lang w:val="en-US"/>
        </w:rPr>
      </w:pPr>
      <w:r w:rsidRPr="00FE290D">
        <w:rPr>
          <w:rFonts w:eastAsia="DengXian"/>
          <w:sz w:val="22"/>
          <w:szCs w:val="22"/>
          <w:lang w:val="en-US"/>
        </w:rPr>
        <w:t xml:space="preserve">Note: The configuration of target BLER or CQI table is part of CSI report setting </w:t>
      </w:r>
    </w:p>
    <w:p w14:paraId="13131876" w14:textId="77777777" w:rsidR="00FE290D" w:rsidRPr="00FE290D" w:rsidRDefault="00FE290D" w:rsidP="00FE290D">
      <w:pPr>
        <w:overflowPunct/>
        <w:autoSpaceDE/>
        <w:autoSpaceDN/>
        <w:adjustRightInd/>
        <w:textAlignment w:val="auto"/>
        <w:rPr>
          <w:rFonts w:ascii="Times" w:eastAsia="Batang" w:hAnsi="Times"/>
          <w:b/>
          <w:lang w:eastAsia="en-US"/>
        </w:rPr>
      </w:pPr>
      <w:r w:rsidRPr="00FE290D">
        <w:rPr>
          <w:rFonts w:eastAsia="Arial Unicode MS"/>
          <w:b/>
          <w:sz w:val="22"/>
          <w:highlight w:val="green"/>
          <w:lang w:eastAsia="en-US"/>
        </w:rPr>
        <w:t>Agreements</w:t>
      </w:r>
      <w:r w:rsidRPr="00FE290D">
        <w:rPr>
          <w:rFonts w:eastAsia="Arial Unicode MS"/>
          <w:b/>
          <w:sz w:val="22"/>
          <w:lang w:eastAsia="en-US"/>
        </w:rPr>
        <w:t>:</w:t>
      </w:r>
    </w:p>
    <w:p w14:paraId="5E9E2E92" w14:textId="77777777" w:rsidR="00FE290D" w:rsidRPr="00FE290D" w:rsidRDefault="00FE290D" w:rsidP="00FE290D">
      <w:pPr>
        <w:numPr>
          <w:ilvl w:val="0"/>
          <w:numId w:val="17"/>
        </w:numPr>
        <w:overflowPunct/>
        <w:autoSpaceDE/>
        <w:autoSpaceDN/>
        <w:adjustRightInd/>
        <w:contextualSpacing/>
        <w:textAlignment w:val="auto"/>
        <w:rPr>
          <w:rFonts w:eastAsia="Arial Unicode MS"/>
          <w:sz w:val="22"/>
          <w:lang w:eastAsia="en-US"/>
        </w:rPr>
      </w:pPr>
      <w:bookmarkStart w:id="1" w:name="_Toc510715999"/>
      <w:r w:rsidRPr="00FE290D">
        <w:rPr>
          <w:rFonts w:eastAsia="Arial Unicode MS"/>
          <w:sz w:val="22"/>
          <w:lang w:eastAsia="en-US"/>
        </w:rPr>
        <w:t>The two BLER targets for CQI reporting that are configurable for URLLC are to be down-selected from one of the following options:</w:t>
      </w:r>
      <w:bookmarkEnd w:id="1"/>
    </w:p>
    <w:p w14:paraId="756D90B8" w14:textId="77777777" w:rsidR="00FE290D" w:rsidRPr="00FE290D" w:rsidRDefault="00FE290D" w:rsidP="00FE290D">
      <w:pPr>
        <w:numPr>
          <w:ilvl w:val="0"/>
          <w:numId w:val="17"/>
        </w:numPr>
        <w:overflowPunct/>
        <w:autoSpaceDE/>
        <w:autoSpaceDN/>
        <w:adjustRightInd/>
        <w:spacing w:after="180"/>
        <w:ind w:left="2070"/>
        <w:contextualSpacing/>
        <w:textAlignment w:val="auto"/>
        <w:rPr>
          <w:rFonts w:eastAsia="Arial Unicode MS"/>
          <w:sz w:val="22"/>
          <w:lang w:eastAsia="en-US"/>
        </w:rPr>
      </w:pPr>
      <w:r w:rsidRPr="00FE290D">
        <w:rPr>
          <w:rFonts w:eastAsia="Arial Unicode MS"/>
          <w:sz w:val="22"/>
          <w:lang w:eastAsia="en-US"/>
        </w:rPr>
        <w:t>Option A. (10</w:t>
      </w:r>
      <w:r w:rsidRPr="00FE290D">
        <w:rPr>
          <w:rFonts w:eastAsia="Arial Unicode MS"/>
          <w:sz w:val="22"/>
          <w:vertAlign w:val="superscript"/>
          <w:lang w:eastAsia="en-US"/>
        </w:rPr>
        <w:t>-1</w:t>
      </w:r>
      <w:r w:rsidRPr="00FE290D">
        <w:rPr>
          <w:rFonts w:eastAsia="Arial Unicode MS"/>
          <w:sz w:val="22"/>
          <w:lang w:eastAsia="en-US"/>
        </w:rPr>
        <w:t>, 10</w:t>
      </w:r>
      <w:r w:rsidRPr="00FE290D">
        <w:rPr>
          <w:rFonts w:eastAsia="Arial Unicode MS"/>
          <w:sz w:val="22"/>
          <w:vertAlign w:val="superscript"/>
          <w:lang w:eastAsia="en-US"/>
        </w:rPr>
        <w:t>-4</w:t>
      </w:r>
      <w:r w:rsidRPr="00FE290D">
        <w:rPr>
          <w:rFonts w:eastAsia="Arial Unicode MS"/>
          <w:sz w:val="22"/>
          <w:lang w:eastAsia="en-US"/>
        </w:rPr>
        <w:t>)</w:t>
      </w:r>
    </w:p>
    <w:p w14:paraId="0755E273" w14:textId="77777777" w:rsidR="00FE290D" w:rsidRPr="00FE290D" w:rsidRDefault="00FE290D" w:rsidP="00FE290D">
      <w:pPr>
        <w:numPr>
          <w:ilvl w:val="0"/>
          <w:numId w:val="17"/>
        </w:numPr>
        <w:overflowPunct/>
        <w:autoSpaceDE/>
        <w:autoSpaceDN/>
        <w:adjustRightInd/>
        <w:spacing w:after="180"/>
        <w:ind w:left="2070"/>
        <w:contextualSpacing/>
        <w:textAlignment w:val="auto"/>
        <w:rPr>
          <w:rFonts w:eastAsia="Arial Unicode MS"/>
          <w:sz w:val="22"/>
          <w:lang w:eastAsia="en-US"/>
        </w:rPr>
      </w:pPr>
      <w:r w:rsidRPr="00FE290D">
        <w:rPr>
          <w:rFonts w:eastAsia="Arial Unicode MS"/>
          <w:sz w:val="22"/>
          <w:lang w:eastAsia="en-US"/>
        </w:rPr>
        <w:t>Option B. (10</w:t>
      </w:r>
      <w:r w:rsidRPr="00FE290D">
        <w:rPr>
          <w:rFonts w:eastAsia="Arial Unicode MS"/>
          <w:sz w:val="22"/>
          <w:vertAlign w:val="superscript"/>
          <w:lang w:eastAsia="en-US"/>
        </w:rPr>
        <w:t>-1</w:t>
      </w:r>
      <w:r w:rsidRPr="00FE290D">
        <w:rPr>
          <w:rFonts w:eastAsia="Arial Unicode MS"/>
          <w:sz w:val="22"/>
          <w:lang w:eastAsia="en-US"/>
        </w:rPr>
        <w:t>, 10</w:t>
      </w:r>
      <w:r w:rsidRPr="00FE290D">
        <w:rPr>
          <w:rFonts w:eastAsia="Arial Unicode MS"/>
          <w:sz w:val="22"/>
          <w:vertAlign w:val="superscript"/>
          <w:lang w:eastAsia="en-US"/>
        </w:rPr>
        <w:t>-5</w:t>
      </w:r>
      <w:r w:rsidRPr="00FE290D">
        <w:rPr>
          <w:rFonts w:eastAsia="Arial Unicode MS"/>
          <w:sz w:val="22"/>
          <w:lang w:eastAsia="en-US"/>
        </w:rPr>
        <w:t>)</w:t>
      </w:r>
    </w:p>
    <w:p w14:paraId="04DD1625" w14:textId="77777777" w:rsidR="00FE290D" w:rsidRPr="00FE290D" w:rsidRDefault="00FE290D" w:rsidP="00FE290D">
      <w:pPr>
        <w:numPr>
          <w:ilvl w:val="0"/>
          <w:numId w:val="17"/>
        </w:numPr>
        <w:overflowPunct/>
        <w:autoSpaceDE/>
        <w:autoSpaceDN/>
        <w:adjustRightInd/>
        <w:spacing w:after="180"/>
        <w:ind w:left="2070"/>
        <w:contextualSpacing/>
        <w:textAlignment w:val="auto"/>
        <w:rPr>
          <w:rFonts w:eastAsia="Arial Unicode MS"/>
          <w:sz w:val="22"/>
          <w:lang w:eastAsia="en-US"/>
        </w:rPr>
      </w:pPr>
      <w:r w:rsidRPr="00FE290D">
        <w:rPr>
          <w:rFonts w:eastAsia="Arial Unicode MS"/>
          <w:sz w:val="22"/>
          <w:lang w:eastAsia="en-US"/>
        </w:rPr>
        <w:t>Option C. (10</w:t>
      </w:r>
      <w:r w:rsidRPr="00FE290D">
        <w:rPr>
          <w:rFonts w:eastAsia="Arial Unicode MS"/>
          <w:sz w:val="22"/>
          <w:vertAlign w:val="superscript"/>
          <w:lang w:eastAsia="en-US"/>
        </w:rPr>
        <w:t>-3</w:t>
      </w:r>
      <w:r w:rsidRPr="00FE290D">
        <w:rPr>
          <w:rFonts w:eastAsia="Arial Unicode MS"/>
          <w:sz w:val="22"/>
          <w:lang w:eastAsia="en-US"/>
        </w:rPr>
        <w:t>, 10</w:t>
      </w:r>
      <w:r w:rsidRPr="00FE290D">
        <w:rPr>
          <w:rFonts w:eastAsia="Arial Unicode MS"/>
          <w:sz w:val="22"/>
          <w:vertAlign w:val="superscript"/>
          <w:lang w:eastAsia="en-US"/>
        </w:rPr>
        <w:t>-5</w:t>
      </w:r>
      <w:r w:rsidRPr="00FE290D">
        <w:rPr>
          <w:rFonts w:eastAsia="Arial Unicode MS"/>
          <w:sz w:val="22"/>
          <w:lang w:eastAsia="en-US"/>
        </w:rPr>
        <w:t xml:space="preserve">) </w:t>
      </w:r>
    </w:p>
    <w:p w14:paraId="30A73E0B" w14:textId="77777777" w:rsidR="00FE290D" w:rsidRPr="00FE290D" w:rsidRDefault="00FE290D" w:rsidP="00FE290D">
      <w:pPr>
        <w:numPr>
          <w:ilvl w:val="0"/>
          <w:numId w:val="17"/>
        </w:numPr>
        <w:overflowPunct/>
        <w:autoSpaceDE/>
        <w:autoSpaceDN/>
        <w:adjustRightInd/>
        <w:spacing w:after="180"/>
        <w:ind w:left="2070"/>
        <w:contextualSpacing/>
        <w:textAlignment w:val="auto"/>
        <w:rPr>
          <w:rFonts w:eastAsia="Arial Unicode MS"/>
          <w:sz w:val="22"/>
          <w:lang w:eastAsia="en-US"/>
        </w:rPr>
      </w:pPr>
      <w:r w:rsidRPr="00FE290D">
        <w:rPr>
          <w:rFonts w:eastAsia="Arial Unicode MS"/>
          <w:sz w:val="22"/>
          <w:lang w:eastAsia="en-US"/>
        </w:rPr>
        <w:t>Option D. (10</w:t>
      </w:r>
      <w:r w:rsidRPr="00FE290D">
        <w:rPr>
          <w:rFonts w:eastAsia="Arial Unicode MS"/>
          <w:sz w:val="22"/>
          <w:vertAlign w:val="superscript"/>
          <w:lang w:eastAsia="en-US"/>
        </w:rPr>
        <w:t>-2</w:t>
      </w:r>
      <w:r w:rsidRPr="00FE290D">
        <w:rPr>
          <w:rFonts w:eastAsia="Arial Unicode MS"/>
          <w:sz w:val="22"/>
          <w:lang w:eastAsia="en-US"/>
        </w:rPr>
        <w:t>, 10</w:t>
      </w:r>
      <w:r w:rsidRPr="00FE290D">
        <w:rPr>
          <w:rFonts w:eastAsia="Arial Unicode MS"/>
          <w:sz w:val="22"/>
          <w:vertAlign w:val="superscript"/>
          <w:lang w:eastAsia="en-US"/>
        </w:rPr>
        <w:t>-4</w:t>
      </w:r>
      <w:r w:rsidRPr="00FE290D">
        <w:rPr>
          <w:rFonts w:eastAsia="Arial Unicode MS"/>
          <w:sz w:val="22"/>
          <w:lang w:eastAsia="en-US"/>
        </w:rPr>
        <w:t>)</w:t>
      </w:r>
    </w:p>
    <w:p w14:paraId="1B03F31B" w14:textId="77777777" w:rsidR="00FE290D" w:rsidRPr="00FE290D" w:rsidRDefault="00FE290D" w:rsidP="00FE290D">
      <w:pPr>
        <w:overflowPunct/>
        <w:autoSpaceDE/>
        <w:autoSpaceDN/>
        <w:adjustRightInd/>
        <w:spacing w:after="180"/>
        <w:ind w:left="840"/>
        <w:contextualSpacing/>
        <w:textAlignment w:val="auto"/>
        <w:rPr>
          <w:rFonts w:eastAsia="Arial Unicode MS"/>
          <w:sz w:val="22"/>
          <w:lang w:eastAsia="en-US"/>
        </w:rPr>
      </w:pPr>
    </w:p>
    <w:p w14:paraId="019214C0" w14:textId="77777777" w:rsidR="00FE290D" w:rsidRPr="00FE290D" w:rsidRDefault="00FE290D" w:rsidP="00FE290D">
      <w:pPr>
        <w:numPr>
          <w:ilvl w:val="0"/>
          <w:numId w:val="17"/>
        </w:numPr>
        <w:overflowPunct/>
        <w:autoSpaceDE/>
        <w:autoSpaceDN/>
        <w:adjustRightInd/>
        <w:spacing w:after="180"/>
        <w:contextualSpacing/>
        <w:textAlignment w:val="auto"/>
        <w:rPr>
          <w:rFonts w:eastAsia="Arial Unicode MS"/>
          <w:sz w:val="22"/>
          <w:lang w:eastAsia="en-US"/>
        </w:rPr>
      </w:pPr>
      <w:r w:rsidRPr="00FE290D">
        <w:rPr>
          <w:rFonts w:eastAsia="Arial Unicode MS"/>
          <w:sz w:val="22"/>
          <w:lang w:eastAsia="en-US"/>
        </w:rPr>
        <w:t xml:space="preserve">Companies are encouraged to consider the following when performing evaluations for down-selection of BLER targets for CQI reporting, e.g., </w:t>
      </w:r>
    </w:p>
    <w:p w14:paraId="5C32B73B" w14:textId="77777777" w:rsidR="00FE290D" w:rsidRPr="00FE290D" w:rsidRDefault="00FE290D" w:rsidP="00FE290D">
      <w:pPr>
        <w:numPr>
          <w:ilvl w:val="1"/>
          <w:numId w:val="17"/>
        </w:numPr>
        <w:overflowPunct/>
        <w:autoSpaceDE/>
        <w:autoSpaceDN/>
        <w:adjustRightInd/>
        <w:spacing w:after="180"/>
        <w:contextualSpacing/>
        <w:textAlignment w:val="auto"/>
        <w:rPr>
          <w:rFonts w:eastAsia="Arial Unicode MS"/>
          <w:sz w:val="22"/>
          <w:lang w:eastAsia="en-US"/>
        </w:rPr>
      </w:pPr>
      <w:r w:rsidRPr="00FE290D">
        <w:rPr>
          <w:rFonts w:eastAsia="Arial Unicode MS"/>
          <w:sz w:val="22"/>
          <w:lang w:eastAsia="en-US"/>
        </w:rPr>
        <w:t>Resource efficiency: e.g., number of RE occupied, probability of blocking</w:t>
      </w:r>
    </w:p>
    <w:p w14:paraId="20AC3617" w14:textId="77777777" w:rsidR="00FE290D" w:rsidRPr="00FE290D" w:rsidRDefault="00FE290D" w:rsidP="00FE290D">
      <w:pPr>
        <w:numPr>
          <w:ilvl w:val="1"/>
          <w:numId w:val="17"/>
        </w:numPr>
        <w:overflowPunct/>
        <w:autoSpaceDE/>
        <w:autoSpaceDN/>
        <w:adjustRightInd/>
        <w:spacing w:after="180"/>
        <w:contextualSpacing/>
        <w:textAlignment w:val="auto"/>
        <w:rPr>
          <w:rFonts w:eastAsia="Arial Unicode MS"/>
          <w:sz w:val="22"/>
          <w:lang w:eastAsia="en-US"/>
        </w:rPr>
      </w:pPr>
      <w:r w:rsidRPr="00FE290D">
        <w:rPr>
          <w:rFonts w:eastAsia="Arial Unicode MS"/>
          <w:sz w:val="22"/>
          <w:lang w:eastAsia="en-US"/>
        </w:rPr>
        <w:t>Feasibility of UE producing accurate CQI estimation for CQI reporting. Each company can provide views from their perspective. Assume existing definition of CSI reference resource.</w:t>
      </w:r>
    </w:p>
    <w:p w14:paraId="09A3E5A1" w14:textId="77777777" w:rsidR="00FE290D" w:rsidRPr="00FE290D" w:rsidRDefault="00FE290D" w:rsidP="00FE290D">
      <w:pPr>
        <w:numPr>
          <w:ilvl w:val="1"/>
          <w:numId w:val="17"/>
        </w:numPr>
        <w:overflowPunct/>
        <w:autoSpaceDE/>
        <w:autoSpaceDN/>
        <w:adjustRightInd/>
        <w:spacing w:after="180"/>
        <w:contextualSpacing/>
        <w:textAlignment w:val="auto"/>
        <w:rPr>
          <w:rFonts w:eastAsia="Arial Unicode MS"/>
          <w:sz w:val="22"/>
          <w:lang w:eastAsia="en-US"/>
        </w:rPr>
      </w:pPr>
      <w:r w:rsidRPr="00FE290D">
        <w:rPr>
          <w:rFonts w:eastAsia="Arial Unicode MS"/>
          <w:sz w:val="22"/>
          <w:lang w:eastAsia="en-US"/>
        </w:rPr>
        <w:t>The distance in SNR (dB) between the two target is sufficient to generate distinct CQI in typical operation.</w:t>
      </w:r>
    </w:p>
    <w:p w14:paraId="6FACF9B9" w14:textId="77777777" w:rsidR="00FE290D" w:rsidRPr="00FE290D" w:rsidRDefault="00FE290D" w:rsidP="00FE290D">
      <w:pPr>
        <w:numPr>
          <w:ilvl w:val="1"/>
          <w:numId w:val="17"/>
        </w:numPr>
        <w:overflowPunct/>
        <w:autoSpaceDE/>
        <w:autoSpaceDN/>
        <w:adjustRightInd/>
        <w:spacing w:after="180"/>
        <w:contextualSpacing/>
        <w:textAlignment w:val="auto"/>
        <w:rPr>
          <w:rFonts w:eastAsia="Arial Unicode MS"/>
          <w:sz w:val="22"/>
          <w:lang w:eastAsia="en-US"/>
        </w:rPr>
      </w:pPr>
      <w:r w:rsidRPr="00FE290D">
        <w:rPr>
          <w:rFonts w:eastAsia="Arial Unicode MS"/>
          <w:sz w:val="22"/>
          <w:lang w:eastAsia="en-US"/>
        </w:rPr>
        <w:t>UE complexity of being able to generate CQI report for 3 BLER targets  (e.g., Option (C) and (D) in certain cases) vs 2 BLER targets (Option (A) and (B))</w:t>
      </w:r>
    </w:p>
    <w:p w14:paraId="59F51CCD" w14:textId="77777777" w:rsidR="00FE290D" w:rsidRPr="00FE290D" w:rsidRDefault="00FE290D" w:rsidP="00FE290D">
      <w:pPr>
        <w:numPr>
          <w:ilvl w:val="1"/>
          <w:numId w:val="17"/>
        </w:numPr>
        <w:overflowPunct/>
        <w:autoSpaceDE/>
        <w:autoSpaceDN/>
        <w:adjustRightInd/>
        <w:spacing w:after="180"/>
        <w:contextualSpacing/>
        <w:textAlignment w:val="auto"/>
        <w:rPr>
          <w:rFonts w:eastAsia="Arial Unicode MS"/>
          <w:sz w:val="22"/>
          <w:lang w:eastAsia="en-US"/>
        </w:rPr>
      </w:pPr>
      <w:r w:rsidRPr="00FE290D">
        <w:rPr>
          <w:rFonts w:eastAsia="Arial Unicode MS"/>
          <w:sz w:val="22"/>
          <w:lang w:eastAsia="en-US"/>
        </w:rPr>
        <w:t>achieved latency</w:t>
      </w:r>
    </w:p>
    <w:p w14:paraId="2B5EC236" w14:textId="77777777" w:rsidR="00FE290D" w:rsidRPr="00FE290D" w:rsidRDefault="00FE290D" w:rsidP="00FE290D">
      <w:pPr>
        <w:overflowPunct/>
        <w:autoSpaceDE/>
        <w:autoSpaceDN/>
        <w:adjustRightInd/>
        <w:textAlignment w:val="auto"/>
        <w:rPr>
          <w:rFonts w:eastAsia="Arial Unicode MS"/>
          <w:sz w:val="22"/>
          <w:lang w:eastAsia="en-US"/>
        </w:rPr>
      </w:pPr>
      <w:r w:rsidRPr="00FE290D">
        <w:rPr>
          <w:rFonts w:eastAsia="Arial Unicode MS"/>
          <w:sz w:val="22"/>
          <w:u w:val="single"/>
          <w:lang w:eastAsia="en-US"/>
        </w:rPr>
        <w:t>Conclusion</w:t>
      </w:r>
      <w:r w:rsidRPr="00FE290D">
        <w:rPr>
          <w:rFonts w:eastAsia="Arial Unicode MS"/>
          <w:sz w:val="22"/>
          <w:lang w:eastAsia="en-US"/>
        </w:rPr>
        <w:t>:</w:t>
      </w:r>
    </w:p>
    <w:p w14:paraId="6D4D4E02" w14:textId="77777777" w:rsidR="00FE290D" w:rsidRPr="00FE290D" w:rsidRDefault="00FE290D" w:rsidP="00FE290D">
      <w:pPr>
        <w:numPr>
          <w:ilvl w:val="0"/>
          <w:numId w:val="33"/>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Regarding the number of CQI table to define for URLLC, finalize after the two BLER targets values for CQI reporting are agreed</w:t>
      </w:r>
    </w:p>
    <w:p w14:paraId="49B68C00" w14:textId="77777777" w:rsidR="00FE290D" w:rsidRPr="00FE290D" w:rsidRDefault="00FE290D" w:rsidP="00FE290D">
      <w:pPr>
        <w:overflowPunct/>
        <w:autoSpaceDE/>
        <w:autoSpaceDN/>
        <w:adjustRightInd/>
        <w:textAlignment w:val="auto"/>
        <w:rPr>
          <w:rFonts w:eastAsia="Arial Unicode MS"/>
          <w:sz w:val="32"/>
          <w:szCs w:val="24"/>
          <w:lang w:eastAsia="en-US"/>
        </w:rPr>
      </w:pPr>
    </w:p>
    <w:p w14:paraId="7B25BDC7" w14:textId="77777777" w:rsidR="00FE290D" w:rsidRPr="00FE290D" w:rsidRDefault="00FE290D" w:rsidP="00FE290D">
      <w:pPr>
        <w:overflowPunct/>
        <w:autoSpaceDE/>
        <w:autoSpaceDN/>
        <w:adjustRightInd/>
        <w:textAlignment w:val="auto"/>
        <w:rPr>
          <w:rFonts w:eastAsia="Arial Unicode MS"/>
          <w:b/>
          <w:lang w:eastAsia="en-US"/>
        </w:rPr>
      </w:pPr>
      <w:r w:rsidRPr="00FE290D">
        <w:rPr>
          <w:rFonts w:eastAsia="Arial Unicode MS"/>
          <w:b/>
          <w:sz w:val="22"/>
          <w:highlight w:val="green"/>
          <w:lang w:eastAsia="en-US"/>
        </w:rPr>
        <w:t>Agreements</w:t>
      </w:r>
      <w:r w:rsidRPr="00FE290D">
        <w:rPr>
          <w:rFonts w:eastAsia="Arial Unicode MS"/>
          <w:b/>
          <w:sz w:val="22"/>
          <w:lang w:eastAsia="en-US"/>
        </w:rPr>
        <w:t>:</w:t>
      </w:r>
    </w:p>
    <w:p w14:paraId="71EE7D11" w14:textId="77777777" w:rsidR="00FE290D" w:rsidRPr="00FE290D" w:rsidRDefault="00FE290D" w:rsidP="00FE290D">
      <w:pPr>
        <w:numPr>
          <w:ilvl w:val="0"/>
          <w:numId w:val="33"/>
        </w:numPr>
        <w:overflowPunct/>
        <w:autoSpaceDE/>
        <w:autoSpaceDN/>
        <w:adjustRightInd/>
        <w:spacing w:after="0"/>
        <w:textAlignment w:val="auto"/>
        <w:rPr>
          <w:rFonts w:eastAsia="Arial Unicode MS"/>
          <w:sz w:val="22"/>
          <w:szCs w:val="24"/>
          <w:lang w:eastAsia="en-US"/>
        </w:rPr>
      </w:pPr>
      <w:r w:rsidRPr="00FE290D">
        <w:rPr>
          <w:rFonts w:eastAsia="Arial Unicode MS"/>
          <w:sz w:val="22"/>
          <w:lang w:eastAsia="en-US"/>
        </w:rPr>
        <w:t>For new CQI table and MCS table constructed specifically for URLLC, 256QAM is not included.</w:t>
      </w:r>
    </w:p>
    <w:p w14:paraId="6540E617" w14:textId="77777777" w:rsidR="00FE290D" w:rsidRPr="00FE290D" w:rsidRDefault="00FE290D" w:rsidP="00FE290D">
      <w:pPr>
        <w:numPr>
          <w:ilvl w:val="0"/>
          <w:numId w:val="33"/>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Lowest spectral efficiency in any/all CQI table is not lower than 30/1024 * 2 (QPSK)</w:t>
      </w:r>
    </w:p>
    <w:p w14:paraId="05C7F65F" w14:textId="77777777" w:rsidR="00FE290D" w:rsidRPr="00FE290D" w:rsidRDefault="00FE290D" w:rsidP="00FE290D">
      <w:pPr>
        <w:numPr>
          <w:ilvl w:val="0"/>
          <w:numId w:val="3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 xml:space="preserve">Highest spectral efficiency in any/all CQI table is not greater than a value, where the value is selected from one of the following: </w:t>
      </w:r>
    </w:p>
    <w:p w14:paraId="63435135" w14:textId="77777777" w:rsidR="00FE290D" w:rsidRPr="00FE290D" w:rsidRDefault="00FE290D" w:rsidP="00FE290D">
      <w:pPr>
        <w:numPr>
          <w:ilvl w:val="1"/>
          <w:numId w:val="35"/>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666/1024 * 6</w:t>
      </w:r>
    </w:p>
    <w:p w14:paraId="288F4F06" w14:textId="77777777" w:rsidR="00FE290D" w:rsidRPr="00FE290D" w:rsidRDefault="00FE290D" w:rsidP="00FE290D">
      <w:pPr>
        <w:numPr>
          <w:ilvl w:val="1"/>
          <w:numId w:val="35"/>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772/1024 * 6</w:t>
      </w:r>
    </w:p>
    <w:p w14:paraId="1CD75AD2" w14:textId="77777777" w:rsidR="00FE290D" w:rsidRPr="00FE290D" w:rsidRDefault="00FE290D" w:rsidP="00FE290D">
      <w:pPr>
        <w:numPr>
          <w:ilvl w:val="1"/>
          <w:numId w:val="35"/>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lastRenderedPageBreak/>
        <w:t>873/1024 * 6</w:t>
      </w:r>
    </w:p>
    <w:p w14:paraId="0CC3E244" w14:textId="77777777" w:rsidR="00FE290D" w:rsidRPr="00FE290D" w:rsidRDefault="00FE290D" w:rsidP="00FE290D">
      <w:pPr>
        <w:numPr>
          <w:ilvl w:val="1"/>
          <w:numId w:val="35"/>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 xml:space="preserve">948/1024 * 6 </w:t>
      </w:r>
    </w:p>
    <w:p w14:paraId="51CBF21D" w14:textId="77777777" w:rsidR="00FE290D" w:rsidRPr="00FE290D" w:rsidRDefault="00FE290D" w:rsidP="00FE290D">
      <w:pPr>
        <w:numPr>
          <w:ilvl w:val="0"/>
          <w:numId w:val="3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Lowest spectral efficiency in any/all MCS table is not lower than 30/1024 * 2.</w:t>
      </w:r>
    </w:p>
    <w:p w14:paraId="18143135" w14:textId="77777777" w:rsidR="00FE290D" w:rsidRPr="00FE290D" w:rsidRDefault="00FE290D" w:rsidP="00FE290D">
      <w:pPr>
        <w:numPr>
          <w:ilvl w:val="0"/>
          <w:numId w:val="3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 xml:space="preserve">Highest spectral efficiency in any/all MCS table is not greater than a value, where the value is selected from the following: </w:t>
      </w:r>
    </w:p>
    <w:p w14:paraId="59B07C98" w14:textId="77777777" w:rsidR="00FE290D" w:rsidRPr="00FE290D" w:rsidRDefault="00FE290D" w:rsidP="00FE290D">
      <w:pPr>
        <w:numPr>
          <w:ilvl w:val="0"/>
          <w:numId w:val="36"/>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666/1024 * 6</w:t>
      </w:r>
    </w:p>
    <w:p w14:paraId="62A8B1DA" w14:textId="77777777" w:rsidR="00FE290D" w:rsidRPr="00FE290D" w:rsidRDefault="00FE290D" w:rsidP="00FE290D">
      <w:pPr>
        <w:numPr>
          <w:ilvl w:val="0"/>
          <w:numId w:val="36"/>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772/1024 * 6</w:t>
      </w:r>
    </w:p>
    <w:p w14:paraId="7CBBE1D7" w14:textId="77777777" w:rsidR="00FE290D" w:rsidRPr="00FE290D" w:rsidRDefault="00FE290D" w:rsidP="00FE290D">
      <w:pPr>
        <w:numPr>
          <w:ilvl w:val="0"/>
          <w:numId w:val="36"/>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873/1024 * 6</w:t>
      </w:r>
    </w:p>
    <w:p w14:paraId="4ED3F9A7" w14:textId="77777777" w:rsidR="00FE290D" w:rsidRPr="00FE290D" w:rsidRDefault="00FE290D" w:rsidP="00FE290D">
      <w:pPr>
        <w:numPr>
          <w:ilvl w:val="0"/>
          <w:numId w:val="36"/>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 xml:space="preserve">948/1024 * 6 </w:t>
      </w:r>
    </w:p>
    <w:p w14:paraId="351D61F2" w14:textId="77777777" w:rsidR="00FE290D" w:rsidRPr="00FE290D" w:rsidRDefault="00FE290D" w:rsidP="00FE290D">
      <w:pPr>
        <w:overflowPunct/>
        <w:autoSpaceDE/>
        <w:autoSpaceDN/>
        <w:adjustRightInd/>
        <w:textAlignment w:val="auto"/>
        <w:rPr>
          <w:rFonts w:eastAsia="Arial Unicode MS"/>
          <w:sz w:val="32"/>
          <w:szCs w:val="24"/>
          <w:lang w:eastAsia="en-US"/>
        </w:rPr>
      </w:pPr>
    </w:p>
    <w:p w14:paraId="4343586E" w14:textId="77777777" w:rsidR="00FE290D" w:rsidRPr="00FE290D" w:rsidRDefault="00FE290D" w:rsidP="00FE290D">
      <w:pPr>
        <w:overflowPunct/>
        <w:autoSpaceDE/>
        <w:autoSpaceDN/>
        <w:adjustRightInd/>
        <w:textAlignment w:val="auto"/>
        <w:rPr>
          <w:rFonts w:eastAsia="Arial Unicode MS"/>
          <w:b/>
          <w:lang w:eastAsia="en-US"/>
        </w:rPr>
      </w:pPr>
      <w:r w:rsidRPr="00FE290D">
        <w:rPr>
          <w:rFonts w:eastAsia="Arial Unicode MS"/>
          <w:b/>
          <w:sz w:val="22"/>
          <w:highlight w:val="green"/>
          <w:lang w:eastAsia="en-US"/>
        </w:rPr>
        <w:t>Agreements</w:t>
      </w:r>
      <w:r w:rsidRPr="00FE290D">
        <w:rPr>
          <w:rFonts w:eastAsia="Arial Unicode MS"/>
          <w:b/>
          <w:sz w:val="22"/>
          <w:lang w:eastAsia="en-US"/>
        </w:rPr>
        <w:t>:</w:t>
      </w:r>
    </w:p>
    <w:p w14:paraId="09A453CC" w14:textId="77777777" w:rsidR="00FE290D" w:rsidRPr="00FE290D" w:rsidRDefault="00FE290D" w:rsidP="00FE290D">
      <w:pPr>
        <w:numPr>
          <w:ilvl w:val="0"/>
          <w:numId w:val="37"/>
        </w:numPr>
        <w:overflowPunct/>
        <w:autoSpaceDE/>
        <w:autoSpaceDN/>
        <w:adjustRightInd/>
        <w:spacing w:after="0"/>
        <w:textAlignment w:val="auto"/>
        <w:rPr>
          <w:rFonts w:eastAsia="Arial Unicode MS"/>
          <w:sz w:val="22"/>
        </w:rPr>
      </w:pPr>
      <w:r w:rsidRPr="00FE290D">
        <w:rPr>
          <w:rFonts w:eastAsia="Arial Unicode MS"/>
          <w:sz w:val="22"/>
        </w:rPr>
        <w:t>Only single transport block (i.e., a single CW) transmission is supported for URLLC in Rel-15.</w:t>
      </w:r>
    </w:p>
    <w:p w14:paraId="659BB2F4" w14:textId="77777777" w:rsidR="00CF2D6F" w:rsidRPr="00FE290D" w:rsidRDefault="00CF2D6F" w:rsidP="00CF2D6F">
      <w:pPr>
        <w:overflowPunct/>
        <w:autoSpaceDE/>
        <w:autoSpaceDN/>
        <w:adjustRightInd/>
        <w:spacing w:after="80"/>
        <w:jc w:val="left"/>
        <w:textAlignment w:val="auto"/>
        <w:rPr>
          <w:rFonts w:ascii="Calibri" w:eastAsia="DengXian" w:hAnsi="Calibri"/>
          <w:sz w:val="22"/>
          <w:szCs w:val="22"/>
        </w:rPr>
      </w:pPr>
    </w:p>
    <w:p w14:paraId="39DC1C8C" w14:textId="45426465" w:rsidR="00BF7642" w:rsidRPr="008639F8" w:rsidRDefault="00E907D1" w:rsidP="00BF7642">
      <w:pPr>
        <w:pStyle w:val="BodyText"/>
        <w:rPr>
          <w:sz w:val="22"/>
          <w:szCs w:val="22"/>
        </w:rPr>
      </w:pPr>
      <w:r w:rsidRPr="008639F8">
        <w:rPr>
          <w:sz w:val="22"/>
          <w:szCs w:val="22"/>
        </w:rPr>
        <w:t xml:space="preserve">This contribution provides a summary </w:t>
      </w:r>
      <w:r w:rsidR="0090166A">
        <w:rPr>
          <w:sz w:val="22"/>
          <w:szCs w:val="22"/>
        </w:rPr>
        <w:t xml:space="preserve">of offline discussion </w:t>
      </w:r>
      <w:r w:rsidRPr="008639F8">
        <w:rPr>
          <w:sz w:val="22"/>
          <w:szCs w:val="22"/>
        </w:rPr>
        <w:t xml:space="preserve">on the </w:t>
      </w:r>
      <w:r w:rsidR="0090166A">
        <w:rPr>
          <w:sz w:val="22"/>
          <w:szCs w:val="22"/>
        </w:rPr>
        <w:t xml:space="preserve">support of separate </w:t>
      </w:r>
      <w:r w:rsidRPr="008639F8">
        <w:rPr>
          <w:sz w:val="22"/>
          <w:szCs w:val="22"/>
        </w:rPr>
        <w:t xml:space="preserve">CQI/MCS tables for URLLC. </w:t>
      </w:r>
    </w:p>
    <w:p w14:paraId="040D5991" w14:textId="54B20EF9" w:rsidR="00E907D1" w:rsidRDefault="004000E8" w:rsidP="00F27681">
      <w:pPr>
        <w:pStyle w:val="Heading1"/>
      </w:pPr>
      <w:bookmarkStart w:id="2" w:name="_Ref178064866"/>
      <w:r w:rsidRPr="00CE0424">
        <w:t>Discussion</w:t>
      </w:r>
      <w:bookmarkEnd w:id="2"/>
      <w:r w:rsidR="00FB0AF4">
        <w:t xml:space="preserve"> on </w:t>
      </w:r>
      <w:r w:rsidR="00E907D1">
        <w:t>BLER Targets</w:t>
      </w:r>
    </w:p>
    <w:p w14:paraId="4ED5A984" w14:textId="6542903F" w:rsidR="001F186D" w:rsidRPr="008639F8" w:rsidRDefault="0090166A" w:rsidP="001F186D">
      <w:r>
        <w:t>In the following, the rationale provided by the proponents for supporting the various BLER targets are listed</w:t>
      </w:r>
      <w:r w:rsidR="00040275" w:rsidRPr="008639F8">
        <w:t>.</w:t>
      </w:r>
    </w:p>
    <w:p w14:paraId="31398F20" w14:textId="33F74B2B" w:rsidR="00F27681" w:rsidRPr="008639F8" w:rsidRDefault="00787407" w:rsidP="00787407">
      <w:pPr>
        <w:rPr>
          <w:b/>
          <w:u w:val="single"/>
        </w:rPr>
      </w:pPr>
      <w:r w:rsidRPr="008639F8">
        <w:rPr>
          <w:b/>
          <w:u w:val="single"/>
        </w:rPr>
        <w:t>Higher BLER target:</w:t>
      </w:r>
    </w:p>
    <w:p w14:paraId="310B6D17" w14:textId="7E69F08B" w:rsidR="00787407" w:rsidRDefault="00EE390C" w:rsidP="00787407">
      <w:pPr>
        <w:pStyle w:val="ListParagraph"/>
        <w:numPr>
          <w:ilvl w:val="0"/>
          <w:numId w:val="41"/>
        </w:numPr>
        <w:rPr>
          <w:szCs w:val="20"/>
        </w:rPr>
      </w:pPr>
      <w:r w:rsidRPr="008639F8">
        <w:rPr>
          <w:szCs w:val="20"/>
        </w:rPr>
        <w:t xml:space="preserve">Reasons to support </w:t>
      </w:r>
      <w:r w:rsidR="00787407" w:rsidRPr="008639F8">
        <w:rPr>
          <w:szCs w:val="20"/>
        </w:rPr>
        <w:t xml:space="preserve">BLER target = </w:t>
      </w:r>
      <w:r w:rsidR="00787407" w:rsidRPr="008639F8">
        <w:rPr>
          <w:rFonts w:eastAsia="Arial Unicode MS"/>
          <w:szCs w:val="20"/>
          <w:lang w:eastAsia="en-US"/>
        </w:rPr>
        <w:t>10</w:t>
      </w:r>
      <w:r w:rsidR="00787407" w:rsidRPr="008639F8">
        <w:rPr>
          <w:rFonts w:eastAsia="Arial Unicode MS"/>
          <w:szCs w:val="20"/>
          <w:vertAlign w:val="superscript"/>
          <w:lang w:eastAsia="en-US"/>
        </w:rPr>
        <w:t>-1</w:t>
      </w:r>
      <w:r w:rsidR="00787407" w:rsidRPr="008639F8">
        <w:rPr>
          <w:szCs w:val="20"/>
        </w:rPr>
        <w:t>:</w:t>
      </w:r>
    </w:p>
    <w:p w14:paraId="529FB4B4" w14:textId="43F4839D" w:rsidR="008B5C0F" w:rsidRPr="008B5C0F" w:rsidRDefault="008B5C0F" w:rsidP="008639F8">
      <w:pPr>
        <w:pStyle w:val="ListParagraph"/>
        <w:numPr>
          <w:ilvl w:val="1"/>
          <w:numId w:val="41"/>
        </w:numPr>
        <w:rPr>
          <w:szCs w:val="20"/>
        </w:rPr>
      </w:pPr>
      <w:r w:rsidRPr="008B5C0F">
        <w:t>10</w:t>
      </w:r>
      <w:r w:rsidRPr="008B5C0F">
        <w:rPr>
          <w:vertAlign w:val="superscript"/>
        </w:rPr>
        <w:t xml:space="preserve">-1 </w:t>
      </w:r>
      <w:r w:rsidRPr="008B5C0F">
        <w:rPr>
          <w:lang w:eastAsia="zh-TW"/>
        </w:rPr>
        <w:t>BLER target should be supported because it allows for reducing the complexity at the UE side and reduce the CSI overhead while minimizing the specifications effort wrt. eMBB.</w:t>
      </w:r>
      <w:r>
        <w:rPr>
          <w:lang w:eastAsia="zh-TW"/>
        </w:rPr>
        <w:t xml:space="preserve"> </w:t>
      </w:r>
      <w:r w:rsidR="008920EA">
        <w:rPr>
          <w:lang w:eastAsia="zh-TW"/>
        </w:rPr>
        <w:t xml:space="preserve"> </w:t>
      </w:r>
      <w:r w:rsidR="008920EA">
        <w:rPr>
          <w:lang w:val="en-US"/>
        </w:rPr>
        <w:t xml:space="preserve">Configuring a UE with more than two BLER targets requires increased processing time and complexity. </w:t>
      </w:r>
      <w:r w:rsidR="002A4CFA">
        <w:rPr>
          <w:lang w:val="en-US"/>
        </w:rPr>
        <w:t>[4]</w:t>
      </w:r>
      <w:r>
        <w:rPr>
          <w:lang w:eastAsia="zh-TW"/>
        </w:rPr>
        <w:t>[9]</w:t>
      </w:r>
      <w:r w:rsidR="008F6C24">
        <w:rPr>
          <w:lang w:eastAsia="zh-TW"/>
        </w:rPr>
        <w:t>[12]</w:t>
      </w:r>
      <w:r w:rsidR="00E44746">
        <w:rPr>
          <w:lang w:eastAsia="zh-TW"/>
        </w:rPr>
        <w:t>[13]</w:t>
      </w:r>
      <w:r w:rsidR="000C1473">
        <w:rPr>
          <w:lang w:eastAsia="zh-TW"/>
        </w:rPr>
        <w:t>[14]</w:t>
      </w:r>
      <w:r w:rsidR="00EE390C">
        <w:rPr>
          <w:lang w:eastAsia="zh-TW"/>
        </w:rPr>
        <w:t>[15]</w:t>
      </w:r>
      <w:r w:rsidR="005455C5">
        <w:rPr>
          <w:lang w:eastAsia="zh-TW"/>
        </w:rPr>
        <w:t>[5]</w:t>
      </w:r>
    </w:p>
    <w:p w14:paraId="34736489" w14:textId="3EB13577" w:rsidR="008639F8" w:rsidRDefault="008639F8" w:rsidP="008639F8">
      <w:pPr>
        <w:pStyle w:val="ListParagraph"/>
        <w:numPr>
          <w:ilvl w:val="1"/>
          <w:numId w:val="41"/>
        </w:numPr>
        <w:rPr>
          <w:szCs w:val="20"/>
        </w:rPr>
      </w:pPr>
      <w:r>
        <w:rPr>
          <w:rFonts w:hint="eastAsia"/>
          <w:szCs w:val="20"/>
        </w:rPr>
        <w:t xml:space="preserve">BLER target </w:t>
      </w:r>
      <w:r>
        <w:rPr>
          <w:szCs w:val="20"/>
        </w:rPr>
        <w:t>of</w:t>
      </w:r>
      <w:r>
        <w:rPr>
          <w:rFonts w:hint="eastAsia"/>
          <w:szCs w:val="20"/>
        </w:rPr>
        <w:t xml:space="preserve"> 10</w:t>
      </w:r>
      <w:r>
        <w:rPr>
          <w:rFonts w:hint="eastAsia"/>
          <w:szCs w:val="20"/>
          <w:vertAlign w:val="superscript"/>
        </w:rPr>
        <w:t>-1</w:t>
      </w:r>
      <w:r>
        <w:rPr>
          <w:szCs w:val="20"/>
        </w:rPr>
        <w:t xml:space="preserve"> gives higher transmission efficiency than </w:t>
      </w:r>
      <w:r w:rsidRPr="008639F8">
        <w:rPr>
          <w:rFonts w:eastAsia="Arial Unicode MS"/>
          <w:szCs w:val="20"/>
          <w:lang w:eastAsia="en-US"/>
        </w:rPr>
        <w:t>10</w:t>
      </w:r>
      <w:r w:rsidRPr="008639F8">
        <w:rPr>
          <w:rFonts w:eastAsia="Arial Unicode MS"/>
          <w:szCs w:val="20"/>
          <w:vertAlign w:val="superscript"/>
          <w:lang w:eastAsia="en-US"/>
        </w:rPr>
        <w:t>-2</w:t>
      </w:r>
      <w:r>
        <w:rPr>
          <w:szCs w:val="20"/>
        </w:rPr>
        <w:t xml:space="preserve"> and </w:t>
      </w:r>
      <w:r w:rsidRPr="008639F8">
        <w:rPr>
          <w:rFonts w:eastAsia="Arial Unicode MS"/>
          <w:szCs w:val="20"/>
          <w:lang w:eastAsia="en-US"/>
        </w:rPr>
        <w:t>10</w:t>
      </w:r>
      <w:r w:rsidRPr="008639F8">
        <w:rPr>
          <w:rFonts w:eastAsia="Arial Unicode MS"/>
          <w:szCs w:val="20"/>
          <w:vertAlign w:val="superscript"/>
          <w:lang w:eastAsia="en-US"/>
        </w:rPr>
        <w:t>-</w:t>
      </w:r>
      <w:r>
        <w:rPr>
          <w:rFonts w:eastAsia="Arial Unicode MS"/>
          <w:szCs w:val="20"/>
          <w:vertAlign w:val="superscript"/>
          <w:lang w:eastAsia="en-US"/>
        </w:rPr>
        <w:t>3</w:t>
      </w:r>
      <w:r>
        <w:rPr>
          <w:szCs w:val="20"/>
        </w:rPr>
        <w:t>. [2]</w:t>
      </w:r>
      <w:r w:rsidR="002A4CFA">
        <w:rPr>
          <w:szCs w:val="20"/>
        </w:rPr>
        <w:t>[4]</w:t>
      </w:r>
      <w:r w:rsidR="00C23BCE">
        <w:rPr>
          <w:szCs w:val="20"/>
        </w:rPr>
        <w:t>[11]</w:t>
      </w:r>
    </w:p>
    <w:p w14:paraId="2F5CD925" w14:textId="57B13C75" w:rsidR="008749CB" w:rsidRPr="008639F8" w:rsidRDefault="008749CB" w:rsidP="008639F8">
      <w:pPr>
        <w:pStyle w:val="ListParagraph"/>
        <w:numPr>
          <w:ilvl w:val="1"/>
          <w:numId w:val="41"/>
        </w:numPr>
        <w:rPr>
          <w:szCs w:val="20"/>
        </w:rPr>
      </w:pPr>
      <w:r>
        <w:rPr>
          <w:rFonts w:hint="eastAsia"/>
          <w:szCs w:val="20"/>
        </w:rPr>
        <w:t xml:space="preserve">BLER target </w:t>
      </w:r>
      <w:r>
        <w:rPr>
          <w:szCs w:val="20"/>
        </w:rPr>
        <w:t>of</w:t>
      </w:r>
      <w:r>
        <w:rPr>
          <w:rFonts w:hint="eastAsia"/>
          <w:szCs w:val="20"/>
        </w:rPr>
        <w:t xml:space="preserve"> 10</w:t>
      </w:r>
      <w:r>
        <w:rPr>
          <w:rFonts w:hint="eastAsia"/>
          <w:szCs w:val="20"/>
          <w:vertAlign w:val="superscript"/>
        </w:rPr>
        <w:t>-1</w:t>
      </w:r>
      <w:r w:rsidRPr="008749CB">
        <w:rPr>
          <w:szCs w:val="20"/>
        </w:rPr>
        <w:t xml:space="preserve"> allows</w:t>
      </w:r>
      <w:r>
        <w:rPr>
          <w:szCs w:val="20"/>
        </w:rPr>
        <w:t xml:space="preserve"> UE to be less conservative in reporting CQI compared to lower BLER target values.</w:t>
      </w:r>
      <w:r w:rsidR="00BF46A8">
        <w:rPr>
          <w:szCs w:val="20"/>
        </w:rPr>
        <w:t xml:space="preserve"> A low BLER target will cause the UE to underreport the achievable spectral efficiency.</w:t>
      </w:r>
      <w:r>
        <w:rPr>
          <w:szCs w:val="20"/>
        </w:rPr>
        <w:t xml:space="preserve"> [5]</w:t>
      </w:r>
    </w:p>
    <w:p w14:paraId="4BDA373E" w14:textId="166FA3EA" w:rsidR="00787407" w:rsidRDefault="00EE390C" w:rsidP="00787407">
      <w:pPr>
        <w:pStyle w:val="ListParagraph"/>
        <w:numPr>
          <w:ilvl w:val="0"/>
          <w:numId w:val="41"/>
        </w:numPr>
        <w:rPr>
          <w:szCs w:val="20"/>
        </w:rPr>
      </w:pPr>
      <w:r w:rsidRPr="008639F8">
        <w:rPr>
          <w:szCs w:val="20"/>
        </w:rPr>
        <w:t xml:space="preserve">Reasons to support </w:t>
      </w:r>
      <w:r w:rsidR="00787407" w:rsidRPr="008639F8">
        <w:rPr>
          <w:szCs w:val="20"/>
        </w:rPr>
        <w:t xml:space="preserve">BLER target = </w:t>
      </w:r>
      <w:r w:rsidR="00787407" w:rsidRPr="008639F8">
        <w:rPr>
          <w:rFonts w:eastAsia="Arial Unicode MS"/>
          <w:szCs w:val="20"/>
          <w:lang w:eastAsia="en-US"/>
        </w:rPr>
        <w:t>10</w:t>
      </w:r>
      <w:r w:rsidR="00787407" w:rsidRPr="008639F8">
        <w:rPr>
          <w:rFonts w:eastAsia="Arial Unicode MS"/>
          <w:szCs w:val="20"/>
          <w:vertAlign w:val="superscript"/>
          <w:lang w:eastAsia="en-US"/>
        </w:rPr>
        <w:t>-2</w:t>
      </w:r>
      <w:r w:rsidR="00787407" w:rsidRPr="008639F8">
        <w:rPr>
          <w:szCs w:val="20"/>
        </w:rPr>
        <w:t>:</w:t>
      </w:r>
    </w:p>
    <w:p w14:paraId="53F01196" w14:textId="5DDC24E2" w:rsidR="00724BFE" w:rsidRPr="008639F8" w:rsidRDefault="00181117" w:rsidP="00724BFE">
      <w:pPr>
        <w:pStyle w:val="ListParagraph"/>
        <w:numPr>
          <w:ilvl w:val="1"/>
          <w:numId w:val="41"/>
        </w:numPr>
        <w:rPr>
          <w:szCs w:val="20"/>
        </w:rPr>
      </w:pPr>
      <w:r>
        <w:rPr>
          <w:szCs w:val="20"/>
        </w:rPr>
        <w:t>BLER target of 1e-2 gives good SNR spacing to the lower BLER target.</w:t>
      </w:r>
      <w:r w:rsidR="00AC6D65">
        <w:rPr>
          <w:szCs w:val="20"/>
        </w:rPr>
        <w:t xml:space="preserve"> [13]</w:t>
      </w:r>
    </w:p>
    <w:p w14:paraId="6572EF93" w14:textId="77777777" w:rsidR="008639F8" w:rsidRPr="008639F8" w:rsidRDefault="008639F8" w:rsidP="008639F8">
      <w:pPr>
        <w:pStyle w:val="ListParagraph"/>
        <w:numPr>
          <w:ilvl w:val="0"/>
          <w:numId w:val="41"/>
        </w:numPr>
        <w:rPr>
          <w:szCs w:val="20"/>
        </w:rPr>
      </w:pPr>
      <w:r w:rsidRPr="008639F8">
        <w:rPr>
          <w:szCs w:val="20"/>
        </w:rPr>
        <w:t xml:space="preserve">Reasons to support BLER target = </w:t>
      </w:r>
      <w:r w:rsidRPr="008639F8">
        <w:rPr>
          <w:rFonts w:eastAsia="Arial Unicode MS"/>
          <w:szCs w:val="20"/>
          <w:lang w:eastAsia="en-US"/>
        </w:rPr>
        <w:t>10</w:t>
      </w:r>
      <w:r w:rsidRPr="008639F8">
        <w:rPr>
          <w:rFonts w:eastAsia="Arial Unicode MS"/>
          <w:szCs w:val="20"/>
          <w:vertAlign w:val="superscript"/>
          <w:lang w:eastAsia="en-US"/>
        </w:rPr>
        <w:t>-3</w:t>
      </w:r>
      <w:r w:rsidRPr="008639F8">
        <w:rPr>
          <w:szCs w:val="20"/>
        </w:rPr>
        <w:t>:</w:t>
      </w:r>
    </w:p>
    <w:p w14:paraId="055DC8ED" w14:textId="2052C0DD" w:rsidR="008639F8" w:rsidRPr="008639F8" w:rsidRDefault="008639F8" w:rsidP="008639F8">
      <w:pPr>
        <w:pStyle w:val="ListParagraph"/>
        <w:numPr>
          <w:ilvl w:val="1"/>
          <w:numId w:val="41"/>
        </w:numPr>
        <w:rPr>
          <w:szCs w:val="20"/>
        </w:rPr>
      </w:pPr>
      <w:r w:rsidRPr="008639F8">
        <w:rPr>
          <w:szCs w:val="20"/>
        </w:rPr>
        <w:t>CQI reporting target BLER=10</w:t>
      </w:r>
      <w:r w:rsidRPr="008639F8">
        <w:rPr>
          <w:szCs w:val="20"/>
          <w:vertAlign w:val="superscript"/>
        </w:rPr>
        <w:t>-3</w:t>
      </w:r>
      <w:r w:rsidRPr="008639F8">
        <w:rPr>
          <w:szCs w:val="20"/>
        </w:rPr>
        <w:t xml:space="preserve"> is useful for gNB scheduling if UE is configured with repetition factor of 2 which may be the typical configuration considering the stringent latency requirement [3][6]</w:t>
      </w:r>
      <w:r w:rsidR="006719C2">
        <w:rPr>
          <w:szCs w:val="20"/>
        </w:rPr>
        <w:t>[16]</w:t>
      </w:r>
      <w:ins w:id="3" w:author="Carmela Cozzo_1" w:date="2018-04-17T04:45:00Z">
        <w:r w:rsidR="00F020CD">
          <w:rPr>
            <w:szCs w:val="20"/>
          </w:rPr>
          <w:t>[1]</w:t>
        </w:r>
      </w:ins>
    </w:p>
    <w:p w14:paraId="79F1DC80" w14:textId="21BD992E" w:rsidR="008639F8" w:rsidRPr="008639F8" w:rsidRDefault="008639F8" w:rsidP="008639F8">
      <w:pPr>
        <w:pStyle w:val="ListParagraph"/>
        <w:numPr>
          <w:ilvl w:val="1"/>
          <w:numId w:val="41"/>
        </w:numPr>
        <w:rPr>
          <w:szCs w:val="20"/>
        </w:rPr>
      </w:pPr>
      <w:r w:rsidRPr="008639F8">
        <w:rPr>
          <w:rFonts w:eastAsiaTheme="minorEastAsia"/>
          <w:szCs w:val="20"/>
          <w:lang w:eastAsia="zh-CN"/>
        </w:rPr>
        <w:t xml:space="preserve">There may be </w:t>
      </w:r>
      <w:r w:rsidRPr="008639F8">
        <w:rPr>
          <w:rFonts w:eastAsiaTheme="minorEastAsia" w:hint="eastAsia"/>
          <w:szCs w:val="20"/>
          <w:lang w:eastAsia="zh-CN"/>
        </w:rPr>
        <w:t xml:space="preserve">URLLC services with relaxed BLER </w:t>
      </w:r>
      <w:r w:rsidRPr="008639F8">
        <w:rPr>
          <w:rFonts w:eastAsiaTheme="minorEastAsia"/>
          <w:szCs w:val="20"/>
          <w:lang w:eastAsia="zh-CN"/>
        </w:rPr>
        <w:t>requirement</w:t>
      </w:r>
      <w:r w:rsidRPr="008639F8">
        <w:rPr>
          <w:rFonts w:eastAsiaTheme="minorEastAsia" w:hint="eastAsia"/>
          <w:szCs w:val="20"/>
          <w:lang w:eastAsia="zh-CN"/>
        </w:rPr>
        <w:t xml:space="preserve"> compare</w:t>
      </w:r>
      <w:r w:rsidRPr="008639F8">
        <w:rPr>
          <w:rFonts w:eastAsiaTheme="minorEastAsia"/>
          <w:szCs w:val="20"/>
          <w:lang w:eastAsia="zh-CN"/>
        </w:rPr>
        <w:t>d</w:t>
      </w:r>
      <w:r w:rsidRPr="008639F8">
        <w:rPr>
          <w:rFonts w:eastAsiaTheme="minorEastAsia" w:hint="eastAsia"/>
          <w:szCs w:val="20"/>
          <w:lang w:eastAsia="zh-CN"/>
        </w:rPr>
        <w:t xml:space="preserve"> with 10</w:t>
      </w:r>
      <w:r w:rsidRPr="008639F8">
        <w:rPr>
          <w:rFonts w:eastAsiaTheme="minorEastAsia" w:hint="eastAsia"/>
          <w:szCs w:val="20"/>
          <w:vertAlign w:val="superscript"/>
          <w:lang w:eastAsia="zh-CN"/>
        </w:rPr>
        <w:t>-5</w:t>
      </w:r>
      <w:r w:rsidRPr="008639F8">
        <w:rPr>
          <w:rFonts w:eastAsiaTheme="minorEastAsia" w:hint="eastAsia"/>
          <w:szCs w:val="20"/>
          <w:lang w:eastAsia="zh-CN"/>
        </w:rPr>
        <w:t>.</w:t>
      </w:r>
      <w:r w:rsidRPr="008639F8">
        <w:rPr>
          <w:rFonts w:eastAsiaTheme="minorEastAsia"/>
          <w:szCs w:val="20"/>
          <w:lang w:eastAsia="zh-CN"/>
        </w:rPr>
        <w:t xml:space="preserve"> [6]</w:t>
      </w:r>
      <w:ins w:id="4" w:author="Carmela Cozzo_1" w:date="2018-04-17T04:46:00Z">
        <w:r w:rsidR="00F020CD">
          <w:rPr>
            <w:rFonts w:eastAsiaTheme="minorEastAsia"/>
            <w:szCs w:val="20"/>
            <w:lang w:eastAsia="zh-CN"/>
          </w:rPr>
          <w:t>[1]</w:t>
        </w:r>
      </w:ins>
    </w:p>
    <w:p w14:paraId="70588C98" w14:textId="09B19076" w:rsidR="00F27681" w:rsidRPr="008639F8" w:rsidRDefault="00F27681" w:rsidP="001F186D"/>
    <w:p w14:paraId="7BFFC718" w14:textId="4DFB3377" w:rsidR="00787407" w:rsidRPr="008639F8" w:rsidRDefault="00787407" w:rsidP="001F186D">
      <w:r w:rsidRPr="008639F8">
        <w:t>The table below summarizes the supporters of higher BLER target options.</w:t>
      </w:r>
    </w:p>
    <w:tbl>
      <w:tblPr>
        <w:tblStyle w:val="TableGrid"/>
        <w:tblW w:w="0" w:type="auto"/>
        <w:tblLook w:val="04A0" w:firstRow="1" w:lastRow="0" w:firstColumn="1" w:lastColumn="0" w:noHBand="0" w:noVBand="1"/>
      </w:tblPr>
      <w:tblGrid>
        <w:gridCol w:w="1975"/>
        <w:gridCol w:w="7375"/>
      </w:tblGrid>
      <w:tr w:rsidR="00F27681" w:rsidRPr="008639F8" w14:paraId="48CFA9A0" w14:textId="77777777" w:rsidTr="00EE3267">
        <w:tc>
          <w:tcPr>
            <w:tcW w:w="1975" w:type="dxa"/>
          </w:tcPr>
          <w:p w14:paraId="086A9E0C" w14:textId="1C7359C9" w:rsidR="00F27681" w:rsidRPr="008639F8" w:rsidRDefault="00F27681" w:rsidP="00F27681">
            <w:pPr>
              <w:rPr>
                <w:b/>
              </w:rPr>
            </w:pPr>
            <w:r w:rsidRPr="008639F8">
              <w:rPr>
                <w:b/>
              </w:rPr>
              <w:t>Higher BLER target</w:t>
            </w:r>
          </w:p>
        </w:tc>
        <w:tc>
          <w:tcPr>
            <w:tcW w:w="7375" w:type="dxa"/>
          </w:tcPr>
          <w:p w14:paraId="7D3DD98B" w14:textId="75386B27" w:rsidR="00F27681" w:rsidRPr="008639F8" w:rsidRDefault="00F27681" w:rsidP="00F27681">
            <w:pPr>
              <w:rPr>
                <w:b/>
              </w:rPr>
            </w:pPr>
            <w:r w:rsidRPr="008639F8">
              <w:rPr>
                <w:b/>
              </w:rPr>
              <w:t>Supported by</w:t>
            </w:r>
          </w:p>
        </w:tc>
      </w:tr>
      <w:tr w:rsidR="00F27681" w:rsidRPr="008639F8" w14:paraId="1A98E7AD" w14:textId="77777777" w:rsidTr="00EE3267">
        <w:tc>
          <w:tcPr>
            <w:tcW w:w="1975" w:type="dxa"/>
            <w:vAlign w:val="bottom"/>
          </w:tcPr>
          <w:p w14:paraId="61AB29FA" w14:textId="5845F105" w:rsidR="00F27681" w:rsidRPr="008639F8" w:rsidRDefault="00F27681" w:rsidP="00F27681">
            <w:r w:rsidRPr="008639F8">
              <w:rPr>
                <w:rFonts w:eastAsia="Arial Unicode MS"/>
                <w:lang w:eastAsia="en-US"/>
              </w:rPr>
              <w:t>10</w:t>
            </w:r>
            <w:r w:rsidRPr="008639F8">
              <w:rPr>
                <w:rFonts w:eastAsia="Arial Unicode MS"/>
                <w:vertAlign w:val="superscript"/>
                <w:lang w:eastAsia="en-US"/>
              </w:rPr>
              <w:t>-1</w:t>
            </w:r>
          </w:p>
        </w:tc>
        <w:tc>
          <w:tcPr>
            <w:tcW w:w="7375" w:type="dxa"/>
            <w:vAlign w:val="bottom"/>
          </w:tcPr>
          <w:p w14:paraId="7E764744" w14:textId="2668C00D" w:rsidR="00F27681" w:rsidRPr="008639F8" w:rsidRDefault="00EE3267" w:rsidP="00F27681">
            <w:r w:rsidRPr="008639F8">
              <w:t>(</w:t>
            </w:r>
            <w:r w:rsidR="00724BFE">
              <w:t>9</w:t>
            </w:r>
            <w:r w:rsidRPr="008639F8">
              <w:t xml:space="preserve">): </w:t>
            </w:r>
            <w:r w:rsidR="00F27681" w:rsidRPr="008639F8">
              <w:t>AT&amp;T</w:t>
            </w:r>
            <w:r w:rsidRPr="008639F8">
              <w:t>, Intel, MediaTek,</w:t>
            </w:r>
            <w:r w:rsidR="00F27681" w:rsidRPr="008639F8">
              <w:t xml:space="preserve"> </w:t>
            </w:r>
            <w:r w:rsidRPr="008639F8">
              <w:t xml:space="preserve">Panasonic, </w:t>
            </w:r>
            <w:r w:rsidR="00F27681" w:rsidRPr="008639F8">
              <w:t xml:space="preserve">Qualcomm, </w:t>
            </w:r>
            <w:r w:rsidRPr="008639F8">
              <w:t xml:space="preserve">Samsung, </w:t>
            </w:r>
            <w:r w:rsidR="00F27681" w:rsidRPr="008639F8">
              <w:t>ZTE</w:t>
            </w:r>
            <w:r w:rsidR="00724BFE">
              <w:t>, E///, LG</w:t>
            </w:r>
          </w:p>
        </w:tc>
      </w:tr>
      <w:tr w:rsidR="00F27681" w:rsidRPr="008639F8" w14:paraId="53F93A46" w14:textId="77777777" w:rsidTr="00EE3267">
        <w:tc>
          <w:tcPr>
            <w:tcW w:w="1975" w:type="dxa"/>
            <w:vAlign w:val="bottom"/>
          </w:tcPr>
          <w:p w14:paraId="76FCA7F1" w14:textId="32581A21" w:rsidR="00F27681" w:rsidRPr="008639F8" w:rsidRDefault="00F27681" w:rsidP="00F27681">
            <w:r w:rsidRPr="008639F8">
              <w:rPr>
                <w:rFonts w:eastAsia="Arial Unicode MS"/>
                <w:lang w:eastAsia="en-US"/>
              </w:rPr>
              <w:t>10</w:t>
            </w:r>
            <w:r w:rsidRPr="008639F8">
              <w:rPr>
                <w:rFonts w:eastAsia="Arial Unicode MS"/>
                <w:vertAlign w:val="superscript"/>
                <w:lang w:eastAsia="en-US"/>
              </w:rPr>
              <w:t>-2</w:t>
            </w:r>
          </w:p>
        </w:tc>
        <w:tc>
          <w:tcPr>
            <w:tcW w:w="7375" w:type="dxa"/>
            <w:vAlign w:val="bottom"/>
          </w:tcPr>
          <w:p w14:paraId="55C3CF6C" w14:textId="0CBF2926" w:rsidR="00F27681" w:rsidRPr="008639F8" w:rsidRDefault="00EE3267" w:rsidP="00F27681">
            <w:r w:rsidRPr="008639F8">
              <w:t xml:space="preserve">(1): </w:t>
            </w:r>
            <w:r w:rsidR="00F27681" w:rsidRPr="008639F8">
              <w:t>Nokia</w:t>
            </w:r>
          </w:p>
        </w:tc>
      </w:tr>
      <w:tr w:rsidR="00F27681" w:rsidRPr="008639F8" w14:paraId="497BBB1B" w14:textId="77777777" w:rsidTr="00EE3267">
        <w:tc>
          <w:tcPr>
            <w:tcW w:w="1975" w:type="dxa"/>
            <w:vAlign w:val="bottom"/>
          </w:tcPr>
          <w:p w14:paraId="1B3D79AE" w14:textId="29154D18" w:rsidR="00F27681" w:rsidRPr="008639F8" w:rsidRDefault="00F27681" w:rsidP="00F27681">
            <w:r w:rsidRPr="008639F8">
              <w:rPr>
                <w:rFonts w:eastAsia="Arial Unicode MS"/>
                <w:lang w:eastAsia="en-US"/>
              </w:rPr>
              <w:t>10</w:t>
            </w:r>
            <w:r w:rsidRPr="008639F8">
              <w:rPr>
                <w:rFonts w:eastAsia="Arial Unicode MS"/>
                <w:vertAlign w:val="superscript"/>
                <w:lang w:eastAsia="en-US"/>
              </w:rPr>
              <w:t>-3</w:t>
            </w:r>
          </w:p>
        </w:tc>
        <w:tc>
          <w:tcPr>
            <w:tcW w:w="7375" w:type="dxa"/>
            <w:vAlign w:val="bottom"/>
          </w:tcPr>
          <w:p w14:paraId="2071D16B" w14:textId="420CED6C" w:rsidR="00F27681" w:rsidRPr="008639F8" w:rsidRDefault="00EE3267" w:rsidP="00F27681">
            <w:r w:rsidRPr="008639F8">
              <w:t xml:space="preserve">(6): </w:t>
            </w:r>
            <w:r w:rsidR="00F27681" w:rsidRPr="008639F8">
              <w:t>CATT, CMCC, E///, Huawei, Oppo, InterDigital</w:t>
            </w:r>
          </w:p>
        </w:tc>
      </w:tr>
    </w:tbl>
    <w:p w14:paraId="5CE05278" w14:textId="7791F2D8" w:rsidR="00F27681" w:rsidRPr="008639F8" w:rsidRDefault="00F27681" w:rsidP="001F186D"/>
    <w:p w14:paraId="53DA89F5" w14:textId="76E15940" w:rsidR="00787407" w:rsidRPr="008639F8" w:rsidRDefault="00787407" w:rsidP="00787407">
      <w:pPr>
        <w:rPr>
          <w:b/>
          <w:u w:val="single"/>
        </w:rPr>
      </w:pPr>
      <w:r w:rsidRPr="008639F8">
        <w:rPr>
          <w:b/>
          <w:u w:val="single"/>
        </w:rPr>
        <w:t>Lower BLER target:</w:t>
      </w:r>
    </w:p>
    <w:p w14:paraId="56AA63CB" w14:textId="5ACBCC33" w:rsidR="00860F3C" w:rsidRPr="00860F3C" w:rsidRDefault="00860F3C" w:rsidP="00860F3C">
      <w:pPr>
        <w:pStyle w:val="ListParagraph"/>
        <w:numPr>
          <w:ilvl w:val="0"/>
          <w:numId w:val="41"/>
        </w:numPr>
        <w:rPr>
          <w:szCs w:val="20"/>
        </w:rPr>
      </w:pPr>
      <w:r w:rsidRPr="008639F8">
        <w:rPr>
          <w:szCs w:val="20"/>
        </w:rPr>
        <w:t xml:space="preserve">Reasons to support BLER target = </w:t>
      </w:r>
      <w:r w:rsidRPr="008639F8">
        <w:rPr>
          <w:rFonts w:eastAsia="Arial Unicode MS"/>
          <w:szCs w:val="20"/>
          <w:lang w:eastAsia="en-US"/>
        </w:rPr>
        <w:t>10</w:t>
      </w:r>
      <w:r w:rsidRPr="008639F8">
        <w:rPr>
          <w:rFonts w:eastAsia="Arial Unicode MS"/>
          <w:szCs w:val="20"/>
          <w:vertAlign w:val="superscript"/>
          <w:lang w:eastAsia="en-US"/>
        </w:rPr>
        <w:t>-</w:t>
      </w:r>
      <w:r>
        <w:rPr>
          <w:rFonts w:eastAsia="Arial Unicode MS"/>
          <w:szCs w:val="20"/>
          <w:vertAlign w:val="superscript"/>
          <w:lang w:eastAsia="en-US"/>
        </w:rPr>
        <w:t>4</w:t>
      </w:r>
      <w:r w:rsidRPr="008639F8">
        <w:rPr>
          <w:szCs w:val="20"/>
        </w:rPr>
        <w:t>:</w:t>
      </w:r>
    </w:p>
    <w:p w14:paraId="191FAA38" w14:textId="43457FFF" w:rsidR="00860F3C" w:rsidRPr="00C23BCE" w:rsidRDefault="00860F3C" w:rsidP="00860F3C">
      <w:pPr>
        <w:pStyle w:val="ListParagraph"/>
        <w:numPr>
          <w:ilvl w:val="1"/>
          <w:numId w:val="41"/>
        </w:numPr>
        <w:rPr>
          <w:szCs w:val="20"/>
        </w:rPr>
      </w:pPr>
      <w:r>
        <w:rPr>
          <w:rFonts w:hint="eastAsia"/>
          <w:lang w:eastAsia="ko-KR"/>
        </w:rPr>
        <w:lastRenderedPageBreak/>
        <w:t xml:space="preserve">HARQ transmission based on target BLERs </w:t>
      </w:r>
      <w:r w:rsidRPr="001F0760">
        <w:rPr>
          <w:lang w:eastAsia="ko-KR"/>
        </w:rPr>
        <w:t>(10</w:t>
      </w:r>
      <w:r w:rsidRPr="00E346B7">
        <w:rPr>
          <w:vertAlign w:val="superscript"/>
          <w:lang w:eastAsia="ko-KR"/>
        </w:rPr>
        <w:t>-1</w:t>
      </w:r>
      <w:r w:rsidRPr="001F0760">
        <w:rPr>
          <w:lang w:eastAsia="ko-KR"/>
        </w:rPr>
        <w:t>, 10</w:t>
      </w:r>
      <w:r w:rsidRPr="00E346B7">
        <w:rPr>
          <w:vertAlign w:val="superscript"/>
          <w:lang w:eastAsia="ko-KR"/>
        </w:rPr>
        <w:t>-4</w:t>
      </w:r>
      <w:r w:rsidRPr="001F0760">
        <w:rPr>
          <w:lang w:eastAsia="ko-KR"/>
        </w:rPr>
        <w:t>)</w:t>
      </w:r>
      <w:r>
        <w:rPr>
          <w:rFonts w:hint="eastAsia"/>
          <w:lang w:eastAsia="ko-KR"/>
        </w:rPr>
        <w:t xml:space="preserve"> has better resource utilization rather than one shot </w:t>
      </w:r>
      <w:r>
        <w:rPr>
          <w:lang w:eastAsia="ko-KR"/>
        </w:rPr>
        <w:t>transmission</w:t>
      </w:r>
      <w:r>
        <w:rPr>
          <w:rFonts w:hint="eastAsia"/>
          <w:lang w:eastAsia="ko-KR"/>
        </w:rPr>
        <w:t xml:space="preserve"> </w:t>
      </w:r>
      <w:r>
        <w:rPr>
          <w:lang w:eastAsia="ko-KR"/>
        </w:rPr>
        <w:t>with</w:t>
      </w:r>
      <w:r>
        <w:rPr>
          <w:rFonts w:hint="eastAsia"/>
          <w:lang w:eastAsia="ko-KR"/>
        </w:rPr>
        <w:t xml:space="preserve"> 10</w:t>
      </w:r>
      <w:r w:rsidRPr="002B6E4F">
        <w:rPr>
          <w:rFonts w:hint="eastAsia"/>
          <w:vertAlign w:val="superscript"/>
          <w:lang w:eastAsia="ko-KR"/>
        </w:rPr>
        <w:t>-5</w:t>
      </w:r>
      <w:r>
        <w:rPr>
          <w:lang w:eastAsia="ko-KR"/>
        </w:rPr>
        <w:t>. [11]</w:t>
      </w:r>
      <w:r w:rsidR="000F596A">
        <w:rPr>
          <w:lang w:eastAsia="ko-KR"/>
        </w:rPr>
        <w:t>[5]</w:t>
      </w:r>
    </w:p>
    <w:p w14:paraId="03A99A8B" w14:textId="506C5E51" w:rsidR="00C23BCE" w:rsidRPr="00C23BCE" w:rsidRDefault="00C23BCE" w:rsidP="00380BE8">
      <w:pPr>
        <w:pStyle w:val="ListParagraph"/>
        <w:numPr>
          <w:ilvl w:val="1"/>
          <w:numId w:val="41"/>
        </w:numPr>
        <w:rPr>
          <w:szCs w:val="20"/>
        </w:rPr>
      </w:pPr>
      <w:r>
        <w:rPr>
          <w:lang w:eastAsia="ko-KR"/>
        </w:rPr>
        <w:t>A</w:t>
      </w:r>
      <w:r>
        <w:rPr>
          <w:rFonts w:hint="eastAsia"/>
          <w:lang w:eastAsia="ko-KR"/>
        </w:rPr>
        <w:t xml:space="preserve">ccurate CQI </w:t>
      </w:r>
      <w:r>
        <w:rPr>
          <w:lang w:eastAsia="ko-KR"/>
        </w:rPr>
        <w:t xml:space="preserve">for </w:t>
      </w:r>
      <w:r w:rsidRPr="001F0760">
        <w:rPr>
          <w:lang w:eastAsia="ko-KR"/>
        </w:rPr>
        <w:t>10</w:t>
      </w:r>
      <w:r w:rsidRPr="00E346B7">
        <w:rPr>
          <w:vertAlign w:val="superscript"/>
          <w:lang w:eastAsia="ko-KR"/>
        </w:rPr>
        <w:t>-</w:t>
      </w:r>
      <w:r>
        <w:rPr>
          <w:rFonts w:hint="eastAsia"/>
          <w:vertAlign w:val="superscript"/>
          <w:lang w:eastAsia="ko-KR"/>
        </w:rPr>
        <w:t>5</w:t>
      </w:r>
      <w:r>
        <w:rPr>
          <w:rFonts w:hint="eastAsia"/>
          <w:lang w:eastAsia="ko-KR"/>
        </w:rPr>
        <w:t xml:space="preserve"> </w:t>
      </w:r>
      <w:r>
        <w:rPr>
          <w:lang w:eastAsia="ko-KR"/>
        </w:rPr>
        <w:t xml:space="preserve">is more difficult than </w:t>
      </w:r>
      <w:r w:rsidRPr="001F0760">
        <w:rPr>
          <w:lang w:eastAsia="ko-KR"/>
        </w:rPr>
        <w:t>10</w:t>
      </w:r>
      <w:r w:rsidRPr="00E346B7">
        <w:rPr>
          <w:vertAlign w:val="superscript"/>
          <w:lang w:eastAsia="ko-KR"/>
        </w:rPr>
        <w:t>-</w:t>
      </w:r>
      <w:r>
        <w:rPr>
          <w:vertAlign w:val="superscript"/>
          <w:lang w:eastAsia="ko-KR"/>
        </w:rPr>
        <w:t>4</w:t>
      </w:r>
      <w:r>
        <w:rPr>
          <w:rFonts w:hint="eastAsia"/>
          <w:lang w:eastAsia="ko-KR"/>
        </w:rPr>
        <w:t xml:space="preserve"> </w:t>
      </w:r>
      <w:r>
        <w:rPr>
          <w:lang w:eastAsia="ko-KR"/>
        </w:rPr>
        <w:t>for UE implementation</w:t>
      </w:r>
      <w:r w:rsidR="00380BE8">
        <w:rPr>
          <w:lang w:eastAsia="ko-KR"/>
        </w:rPr>
        <w:t>. I</w:t>
      </w:r>
      <w:r>
        <w:rPr>
          <w:rFonts w:hint="eastAsia"/>
          <w:lang w:eastAsia="ko-KR"/>
        </w:rPr>
        <w:t>ncreas</w:t>
      </w:r>
      <w:r>
        <w:rPr>
          <w:lang w:eastAsia="ko-KR"/>
        </w:rPr>
        <w:t>ed</w:t>
      </w:r>
      <w:r>
        <w:rPr>
          <w:rFonts w:hint="eastAsia"/>
          <w:lang w:eastAsia="ko-KR"/>
        </w:rPr>
        <w:t xml:space="preserve"> complexity for developing CQI estimation algorithm.</w:t>
      </w:r>
      <w:r>
        <w:rPr>
          <w:lang w:eastAsia="ko-KR"/>
        </w:rPr>
        <w:t xml:space="preserve"> </w:t>
      </w:r>
      <w:r>
        <w:rPr>
          <w:rFonts w:eastAsiaTheme="minorEastAsia"/>
          <w:szCs w:val="20"/>
          <w:lang w:eastAsia="zh-CN"/>
        </w:rPr>
        <w:t>[11]</w:t>
      </w:r>
      <w:r w:rsidR="00380BE8">
        <w:rPr>
          <w:rFonts w:eastAsiaTheme="minorEastAsia"/>
          <w:szCs w:val="20"/>
          <w:lang w:eastAsia="zh-CN"/>
        </w:rPr>
        <w:t>[13]</w:t>
      </w:r>
    </w:p>
    <w:p w14:paraId="327832DE" w14:textId="05F0EA11" w:rsidR="00C23BCE" w:rsidRPr="000C1473" w:rsidRDefault="00C23BCE" w:rsidP="00860F3C">
      <w:pPr>
        <w:pStyle w:val="ListParagraph"/>
        <w:numPr>
          <w:ilvl w:val="1"/>
          <w:numId w:val="41"/>
        </w:numPr>
        <w:rPr>
          <w:szCs w:val="20"/>
        </w:rPr>
      </w:pPr>
      <w:r w:rsidRPr="008639F8">
        <w:rPr>
          <w:rFonts w:eastAsiaTheme="minorEastAsia"/>
          <w:szCs w:val="20"/>
          <w:lang w:eastAsia="zh-CN"/>
        </w:rPr>
        <w:t xml:space="preserve">There may be </w:t>
      </w:r>
      <w:r w:rsidRPr="008639F8">
        <w:rPr>
          <w:rFonts w:eastAsiaTheme="minorEastAsia" w:hint="eastAsia"/>
          <w:szCs w:val="20"/>
          <w:lang w:eastAsia="zh-CN"/>
        </w:rPr>
        <w:t xml:space="preserve">URLLC services with relaxed BLER </w:t>
      </w:r>
      <w:r w:rsidRPr="008639F8">
        <w:rPr>
          <w:rFonts w:eastAsiaTheme="minorEastAsia"/>
          <w:szCs w:val="20"/>
          <w:lang w:eastAsia="zh-CN"/>
        </w:rPr>
        <w:t>requirement</w:t>
      </w:r>
      <w:r w:rsidRPr="008639F8">
        <w:rPr>
          <w:rFonts w:eastAsiaTheme="minorEastAsia" w:hint="eastAsia"/>
          <w:szCs w:val="20"/>
          <w:lang w:eastAsia="zh-CN"/>
        </w:rPr>
        <w:t xml:space="preserve"> compare</w:t>
      </w:r>
      <w:r w:rsidRPr="008639F8">
        <w:rPr>
          <w:rFonts w:eastAsiaTheme="minorEastAsia"/>
          <w:szCs w:val="20"/>
          <w:lang w:eastAsia="zh-CN"/>
        </w:rPr>
        <w:t>d</w:t>
      </w:r>
      <w:r w:rsidRPr="008639F8">
        <w:rPr>
          <w:rFonts w:eastAsiaTheme="minorEastAsia" w:hint="eastAsia"/>
          <w:szCs w:val="20"/>
          <w:lang w:eastAsia="zh-CN"/>
        </w:rPr>
        <w:t xml:space="preserve"> with 10</w:t>
      </w:r>
      <w:r w:rsidRPr="008639F8">
        <w:rPr>
          <w:rFonts w:eastAsiaTheme="minorEastAsia" w:hint="eastAsia"/>
          <w:szCs w:val="20"/>
          <w:vertAlign w:val="superscript"/>
          <w:lang w:eastAsia="zh-CN"/>
        </w:rPr>
        <w:t>-5</w:t>
      </w:r>
      <w:r w:rsidRPr="008639F8">
        <w:rPr>
          <w:rFonts w:eastAsiaTheme="minorEastAsia" w:hint="eastAsia"/>
          <w:szCs w:val="20"/>
          <w:lang w:eastAsia="zh-CN"/>
        </w:rPr>
        <w:t>.</w:t>
      </w:r>
      <w:r>
        <w:rPr>
          <w:rFonts w:eastAsiaTheme="minorEastAsia"/>
          <w:szCs w:val="20"/>
          <w:lang w:eastAsia="zh-CN"/>
        </w:rPr>
        <w:t xml:space="preserve"> [11]</w:t>
      </w:r>
      <w:r w:rsidR="00380BE8">
        <w:rPr>
          <w:rFonts w:eastAsiaTheme="minorEastAsia"/>
          <w:szCs w:val="20"/>
          <w:lang w:eastAsia="zh-CN"/>
        </w:rPr>
        <w:t>[13]</w:t>
      </w:r>
    </w:p>
    <w:p w14:paraId="3DA6E413" w14:textId="77777777" w:rsidR="000F790F" w:rsidRPr="000F790F" w:rsidRDefault="000C1473" w:rsidP="00860F3C">
      <w:pPr>
        <w:pStyle w:val="ListParagraph"/>
        <w:numPr>
          <w:ilvl w:val="1"/>
          <w:numId w:val="41"/>
        </w:numPr>
        <w:rPr>
          <w:szCs w:val="20"/>
        </w:rPr>
      </w:pPr>
      <w:r>
        <w:t>Very low BLER target value for CQI reporting might result in increased testing time from RAN4 perspective.</w:t>
      </w:r>
      <w:r w:rsidR="002C5BAC">
        <w:t xml:space="preserve"> </w:t>
      </w:r>
      <w:r w:rsidR="000F790F">
        <w:t>[14]</w:t>
      </w:r>
    </w:p>
    <w:p w14:paraId="06504ED8" w14:textId="50FD870E" w:rsidR="000C1473" w:rsidRPr="00AE6B9B" w:rsidRDefault="00AE6B9B" w:rsidP="00860F3C">
      <w:pPr>
        <w:pStyle w:val="ListParagraph"/>
        <w:numPr>
          <w:ilvl w:val="1"/>
          <w:numId w:val="41"/>
        </w:numPr>
        <w:rPr>
          <w:szCs w:val="20"/>
        </w:rPr>
      </w:pPr>
      <w:r w:rsidRPr="00AE6B9B">
        <w:t>CQI reporting with a very low BLER target can only be practically used under static channel conditions and with reasonably accurate CSI measurement.</w:t>
      </w:r>
      <w:r w:rsidR="000C1473" w:rsidRPr="00AE6B9B">
        <w:t xml:space="preserve"> </w:t>
      </w:r>
      <w:r w:rsidR="002C5BAC" w:rsidRPr="00AE6B9B">
        <w:t>[5]</w:t>
      </w:r>
    </w:p>
    <w:p w14:paraId="448AED9F" w14:textId="30B63B1E" w:rsidR="00276C5F" w:rsidRPr="00A56D81" w:rsidRDefault="00276C5F" w:rsidP="00860F3C">
      <w:pPr>
        <w:pStyle w:val="ListParagraph"/>
        <w:numPr>
          <w:ilvl w:val="1"/>
          <w:numId w:val="41"/>
        </w:numPr>
        <w:rPr>
          <w:szCs w:val="20"/>
        </w:rPr>
      </w:pPr>
      <w:r>
        <w:t>UE will significantly underreport the CQI when the BLER target is 1e-5.</w:t>
      </w:r>
      <w:r w:rsidR="00630D7E">
        <w:t xml:space="preserve"> </w:t>
      </w:r>
      <w:r w:rsidR="00630D7E">
        <w:rPr>
          <w:color w:val="000000" w:themeColor="text1"/>
        </w:rPr>
        <w:t>Additional margin needs to be built in the spectrum efficiency to CQI mapping to meet very low BLER target, since BLER becomes sensitive to many aspects of channel condition variations and estimation accuracies</w:t>
      </w:r>
      <w:r w:rsidR="00A56D81">
        <w:rPr>
          <w:color w:val="000000" w:themeColor="text1"/>
        </w:rPr>
        <w:t>.</w:t>
      </w:r>
      <w:r>
        <w:t xml:space="preserve"> </w:t>
      </w:r>
      <w:r w:rsidR="000F596A">
        <w:t>[5]</w:t>
      </w:r>
    </w:p>
    <w:p w14:paraId="5A06B3E1" w14:textId="68FD2830" w:rsidR="00A56D81" w:rsidRDefault="00392346" w:rsidP="00860F3C">
      <w:pPr>
        <w:pStyle w:val="ListParagraph"/>
        <w:numPr>
          <w:ilvl w:val="1"/>
          <w:numId w:val="41"/>
        </w:numPr>
        <w:rPr>
          <w:szCs w:val="20"/>
        </w:rPr>
      </w:pPr>
      <w:r>
        <w:rPr>
          <w:szCs w:val="20"/>
        </w:rPr>
        <w:t>BLER target of 1e-4 and 1e-5 are close enough that gNB can extrapolate from 1e-4 to 1e-5 with reasonable accura</w:t>
      </w:r>
      <w:r w:rsidR="008C538D">
        <w:rPr>
          <w:szCs w:val="20"/>
        </w:rPr>
        <w:t>c</w:t>
      </w:r>
      <w:r>
        <w:rPr>
          <w:szCs w:val="20"/>
        </w:rPr>
        <w:t>y. [5][13]</w:t>
      </w:r>
    </w:p>
    <w:p w14:paraId="73B6CC0C" w14:textId="3A9FA23C" w:rsidR="00787407" w:rsidRPr="008639F8" w:rsidRDefault="001E112F" w:rsidP="00787407">
      <w:pPr>
        <w:pStyle w:val="ListParagraph"/>
        <w:numPr>
          <w:ilvl w:val="0"/>
          <w:numId w:val="41"/>
        </w:numPr>
        <w:rPr>
          <w:szCs w:val="20"/>
        </w:rPr>
      </w:pPr>
      <w:r w:rsidRPr="008639F8">
        <w:rPr>
          <w:szCs w:val="20"/>
        </w:rPr>
        <w:t>Reasons to support</w:t>
      </w:r>
      <w:r w:rsidR="008F5457" w:rsidRPr="008639F8">
        <w:rPr>
          <w:szCs w:val="20"/>
        </w:rPr>
        <w:t xml:space="preserve"> </w:t>
      </w:r>
      <w:r w:rsidR="00787407" w:rsidRPr="008639F8">
        <w:rPr>
          <w:szCs w:val="20"/>
        </w:rPr>
        <w:t xml:space="preserve">BLER target = </w:t>
      </w:r>
      <w:r w:rsidR="00787407" w:rsidRPr="008639F8">
        <w:rPr>
          <w:rFonts w:eastAsia="Arial Unicode MS"/>
          <w:szCs w:val="20"/>
          <w:lang w:eastAsia="en-US"/>
        </w:rPr>
        <w:t>10</w:t>
      </w:r>
      <w:r w:rsidR="00787407" w:rsidRPr="008639F8">
        <w:rPr>
          <w:rFonts w:eastAsia="Arial Unicode MS"/>
          <w:szCs w:val="20"/>
          <w:vertAlign w:val="superscript"/>
          <w:lang w:eastAsia="en-US"/>
        </w:rPr>
        <w:t>-5</w:t>
      </w:r>
      <w:r w:rsidR="00787407" w:rsidRPr="008639F8">
        <w:rPr>
          <w:szCs w:val="20"/>
        </w:rPr>
        <w:t>:</w:t>
      </w:r>
    </w:p>
    <w:p w14:paraId="7083905F" w14:textId="4A6074E3" w:rsidR="0019365E" w:rsidRPr="008639F8" w:rsidRDefault="0019365E" w:rsidP="008F5457">
      <w:pPr>
        <w:pStyle w:val="ListParagraph"/>
        <w:numPr>
          <w:ilvl w:val="1"/>
          <w:numId w:val="41"/>
        </w:numPr>
        <w:rPr>
          <w:szCs w:val="20"/>
        </w:rPr>
      </w:pPr>
      <w:r w:rsidRPr="008639F8">
        <w:rPr>
          <w:rFonts w:ascii="Times New Roman" w:hAnsi="Times New Roman"/>
          <w:szCs w:val="20"/>
        </w:rPr>
        <w:t xml:space="preserve">There are many cases that only one-shot transmission should be </w:t>
      </w:r>
      <w:r w:rsidR="00EB065C" w:rsidRPr="008639F8">
        <w:rPr>
          <w:rFonts w:ascii="Times New Roman" w:hAnsi="Times New Roman"/>
          <w:szCs w:val="20"/>
        </w:rPr>
        <w:t>supported considering the various numerologies and configurations</w:t>
      </w:r>
      <w:r w:rsidRPr="008639F8">
        <w:rPr>
          <w:rFonts w:ascii="Times New Roman" w:hAnsi="Times New Roman"/>
          <w:szCs w:val="20"/>
        </w:rPr>
        <w:t>.</w:t>
      </w:r>
      <w:r w:rsidR="008F6C24">
        <w:rPr>
          <w:rFonts w:ascii="Times New Roman" w:hAnsi="Times New Roman"/>
          <w:szCs w:val="20"/>
        </w:rPr>
        <w:t xml:space="preserve"> </w:t>
      </w:r>
      <w:r w:rsidR="008F6C24">
        <w:t xml:space="preserve">URLLC reliability requirement is </w:t>
      </w:r>
      <w:r w:rsidR="008F6C24" w:rsidRPr="008639F8">
        <w:rPr>
          <w:rFonts w:eastAsia="Arial Unicode MS"/>
          <w:szCs w:val="20"/>
          <w:lang w:eastAsia="en-US"/>
        </w:rPr>
        <w:t>10</w:t>
      </w:r>
      <w:r w:rsidR="008F6C24" w:rsidRPr="008639F8">
        <w:rPr>
          <w:rFonts w:eastAsia="Arial Unicode MS"/>
          <w:szCs w:val="20"/>
          <w:vertAlign w:val="superscript"/>
          <w:lang w:eastAsia="en-US"/>
        </w:rPr>
        <w:t>-5</w:t>
      </w:r>
      <w:r w:rsidR="008F6C24">
        <w:t xml:space="preserve">. </w:t>
      </w:r>
      <w:r w:rsidRPr="008639F8">
        <w:rPr>
          <w:rFonts w:ascii="Times New Roman" w:hAnsi="Times New Roman"/>
          <w:szCs w:val="20"/>
        </w:rPr>
        <w:t xml:space="preserve"> [1]</w:t>
      </w:r>
      <w:r w:rsidR="00BA0027">
        <w:rPr>
          <w:rFonts w:ascii="Times New Roman" w:hAnsi="Times New Roman"/>
          <w:szCs w:val="20"/>
        </w:rPr>
        <w:t>[2]</w:t>
      </w:r>
      <w:r w:rsidRPr="008639F8">
        <w:rPr>
          <w:rFonts w:ascii="Times New Roman" w:hAnsi="Times New Roman"/>
          <w:szCs w:val="20"/>
        </w:rPr>
        <w:t>[3]</w:t>
      </w:r>
      <w:r w:rsidR="00EB065C" w:rsidRPr="008639F8">
        <w:rPr>
          <w:rFonts w:ascii="Times New Roman" w:hAnsi="Times New Roman"/>
          <w:szCs w:val="20"/>
        </w:rPr>
        <w:t>[6]</w:t>
      </w:r>
      <w:r w:rsidR="00860F3C">
        <w:rPr>
          <w:rFonts w:ascii="Times New Roman" w:hAnsi="Times New Roman"/>
          <w:szCs w:val="20"/>
        </w:rPr>
        <w:t>[10]</w:t>
      </w:r>
      <w:r w:rsidR="008F6C24">
        <w:rPr>
          <w:rFonts w:ascii="Times New Roman" w:hAnsi="Times New Roman"/>
          <w:szCs w:val="20"/>
        </w:rPr>
        <w:t>[12]</w:t>
      </w:r>
      <w:r w:rsidR="00EE390C">
        <w:rPr>
          <w:rFonts w:ascii="Times New Roman" w:hAnsi="Times New Roman"/>
          <w:szCs w:val="20"/>
        </w:rPr>
        <w:t>[15]</w:t>
      </w:r>
      <w:r w:rsidR="006719C2">
        <w:rPr>
          <w:rFonts w:ascii="Times New Roman" w:hAnsi="Times New Roman"/>
          <w:szCs w:val="20"/>
        </w:rPr>
        <w:t>[16]</w:t>
      </w:r>
    </w:p>
    <w:p w14:paraId="720D9DE4" w14:textId="77777777" w:rsidR="00EE390C" w:rsidRPr="008639F8" w:rsidRDefault="00EE390C" w:rsidP="00EE390C">
      <w:pPr>
        <w:pStyle w:val="ListParagraph"/>
        <w:numPr>
          <w:ilvl w:val="1"/>
          <w:numId w:val="41"/>
        </w:numPr>
        <w:rPr>
          <w:szCs w:val="20"/>
        </w:rPr>
      </w:pPr>
      <w:r w:rsidRPr="008639F8">
        <w:rPr>
          <w:rFonts w:ascii="Times New Roman" w:hAnsi="Times New Roman"/>
          <w:szCs w:val="20"/>
        </w:rPr>
        <w:t>PDCP duplication is applicable only to CA or DC cases. The URLLC requirement needs to be fulfilled in the single carrier case. [1]</w:t>
      </w:r>
    </w:p>
    <w:p w14:paraId="238B4C5C" w14:textId="1E333E91" w:rsidR="0019365E" w:rsidRPr="008639F8" w:rsidRDefault="0019365E" w:rsidP="008F5457">
      <w:pPr>
        <w:pStyle w:val="ListParagraph"/>
        <w:numPr>
          <w:ilvl w:val="1"/>
          <w:numId w:val="41"/>
        </w:numPr>
        <w:rPr>
          <w:szCs w:val="20"/>
        </w:rPr>
      </w:pPr>
      <w:r w:rsidRPr="008639F8">
        <w:rPr>
          <w:rFonts w:ascii="Times New Roman" w:hAnsi="Times New Roman"/>
          <w:szCs w:val="20"/>
        </w:rPr>
        <w:t xml:space="preserve">Without the introduction of target BLER of 1e-5 for CQI reporting, it is </w:t>
      </w:r>
      <w:r w:rsidR="004D391F">
        <w:rPr>
          <w:rFonts w:ascii="Times New Roman" w:hAnsi="Times New Roman"/>
          <w:szCs w:val="20"/>
        </w:rPr>
        <w:t>more difficult</w:t>
      </w:r>
      <w:r w:rsidRPr="008639F8">
        <w:rPr>
          <w:rFonts w:ascii="Times New Roman" w:hAnsi="Times New Roman"/>
          <w:szCs w:val="20"/>
        </w:rPr>
        <w:t xml:space="preserve"> to claim that the URLLC performance can always be guaranteed. [1]</w:t>
      </w:r>
      <w:r w:rsidR="008639F8" w:rsidRPr="008639F8">
        <w:rPr>
          <w:rFonts w:ascii="Times New Roman" w:hAnsi="Times New Roman"/>
          <w:szCs w:val="20"/>
        </w:rPr>
        <w:t>[2]</w:t>
      </w:r>
      <w:r w:rsidR="00860F3C">
        <w:rPr>
          <w:rFonts w:ascii="Times New Roman" w:hAnsi="Times New Roman"/>
          <w:szCs w:val="20"/>
        </w:rPr>
        <w:t>[10]</w:t>
      </w:r>
    </w:p>
    <w:p w14:paraId="4B5478C4" w14:textId="1E3ABB59" w:rsidR="008F5457" w:rsidRPr="008639F8" w:rsidRDefault="008F5457" w:rsidP="008F5457">
      <w:pPr>
        <w:pStyle w:val="ListParagraph"/>
        <w:numPr>
          <w:ilvl w:val="1"/>
          <w:numId w:val="41"/>
        </w:numPr>
        <w:rPr>
          <w:szCs w:val="20"/>
        </w:rPr>
      </w:pPr>
      <w:r w:rsidRPr="008639F8">
        <w:rPr>
          <w:szCs w:val="20"/>
        </w:rPr>
        <w:t>CQI reporting target BLER= 10</w:t>
      </w:r>
      <w:r w:rsidRPr="008639F8">
        <w:rPr>
          <w:szCs w:val="20"/>
          <w:vertAlign w:val="superscript"/>
        </w:rPr>
        <w:t>-5</w:t>
      </w:r>
      <w:r w:rsidRPr="008639F8">
        <w:rPr>
          <w:szCs w:val="20"/>
        </w:rPr>
        <w:t xml:space="preserve"> can be </w:t>
      </w:r>
      <w:r w:rsidR="003D55AF">
        <w:rPr>
          <w:szCs w:val="20"/>
        </w:rPr>
        <w:t xml:space="preserve">directly </w:t>
      </w:r>
      <w:r w:rsidRPr="008639F8">
        <w:rPr>
          <w:szCs w:val="20"/>
        </w:rPr>
        <w:t>used for configurations where HARQ retransmission is not possible (or very limited) due to the latency constraint.</w:t>
      </w:r>
      <w:r w:rsidR="00872D08" w:rsidRPr="008639F8">
        <w:rPr>
          <w:szCs w:val="20"/>
        </w:rPr>
        <w:t xml:space="preserve"> </w:t>
      </w:r>
      <w:r w:rsidR="008A35E5">
        <w:rPr>
          <w:szCs w:val="20"/>
        </w:rPr>
        <w:t>[2]</w:t>
      </w:r>
      <w:r w:rsidR="00872D08" w:rsidRPr="008639F8">
        <w:rPr>
          <w:szCs w:val="20"/>
        </w:rPr>
        <w:t>[3]</w:t>
      </w:r>
    </w:p>
    <w:p w14:paraId="63E7CF01" w14:textId="714E2142" w:rsidR="00F26B05" w:rsidRPr="008639F8" w:rsidRDefault="008C538D" w:rsidP="008F5457">
      <w:pPr>
        <w:pStyle w:val="ListParagraph"/>
        <w:numPr>
          <w:ilvl w:val="1"/>
          <w:numId w:val="41"/>
        </w:numPr>
        <w:rPr>
          <w:szCs w:val="20"/>
        </w:rPr>
      </w:pPr>
      <w:r>
        <w:rPr>
          <w:szCs w:val="20"/>
        </w:rPr>
        <w:t>I</w:t>
      </w:r>
      <w:r w:rsidR="00872D08" w:rsidRPr="008639F8">
        <w:rPr>
          <w:szCs w:val="20"/>
        </w:rPr>
        <w:t xml:space="preserve">f gNB performs extrapolation to schedule for BLER target </w:t>
      </w:r>
      <w:r w:rsidR="00872D08" w:rsidRPr="008639F8">
        <w:rPr>
          <w:rFonts w:eastAsia="Arial Unicode MS"/>
          <w:szCs w:val="20"/>
          <w:lang w:eastAsia="en-US"/>
        </w:rPr>
        <w:t>10</w:t>
      </w:r>
      <w:r w:rsidR="00872D08" w:rsidRPr="008639F8">
        <w:rPr>
          <w:rFonts w:eastAsia="Arial Unicode MS"/>
          <w:szCs w:val="20"/>
          <w:vertAlign w:val="superscript"/>
          <w:lang w:eastAsia="en-US"/>
        </w:rPr>
        <w:t>-5</w:t>
      </w:r>
      <w:r w:rsidR="00872D08" w:rsidRPr="008639F8">
        <w:rPr>
          <w:szCs w:val="20"/>
        </w:rPr>
        <w:t>,</w:t>
      </w:r>
      <w:r w:rsidR="00F26B05" w:rsidRPr="008639F8">
        <w:rPr>
          <w:szCs w:val="20"/>
        </w:rPr>
        <w:t xml:space="preserve"> </w:t>
      </w:r>
      <w:r w:rsidR="00872D08" w:rsidRPr="008639F8">
        <w:rPr>
          <w:szCs w:val="20"/>
        </w:rPr>
        <w:t xml:space="preserve">accuracy of such extrapolation can be very poor since UE capabilities are unknown. </w:t>
      </w:r>
      <w:r w:rsidR="00BB0F0B" w:rsidRPr="008639F8">
        <w:rPr>
          <w:szCs w:val="20"/>
        </w:rPr>
        <w:t xml:space="preserve"> </w:t>
      </w:r>
      <w:r w:rsidR="00BB0F0B" w:rsidRPr="008639F8">
        <w:rPr>
          <w:rFonts w:ascii="Times New Roman" w:hAnsi="Times New Roman"/>
          <w:szCs w:val="20"/>
        </w:rPr>
        <w:t>CQI reported by the UE takes channel condition and receiver algorithm into account. gNB has no knowledge of CQI reporting aspects that are dependent of UE implementation.</w:t>
      </w:r>
      <w:r w:rsidR="00BB0F0B" w:rsidRPr="008639F8">
        <w:rPr>
          <w:szCs w:val="20"/>
        </w:rPr>
        <w:t xml:space="preserve"> [1]</w:t>
      </w:r>
      <w:r w:rsidR="008639F8" w:rsidRPr="008639F8">
        <w:rPr>
          <w:szCs w:val="20"/>
        </w:rPr>
        <w:t>[2]</w:t>
      </w:r>
      <w:r w:rsidR="00872D08" w:rsidRPr="008639F8">
        <w:rPr>
          <w:szCs w:val="20"/>
        </w:rPr>
        <w:t>[3]</w:t>
      </w:r>
    </w:p>
    <w:p w14:paraId="351E527D" w14:textId="2B4C8291" w:rsidR="00787407" w:rsidRPr="008639F8" w:rsidRDefault="00787407" w:rsidP="001F186D"/>
    <w:p w14:paraId="3139CED1" w14:textId="0FA6AE42" w:rsidR="00787407" w:rsidRPr="008639F8" w:rsidRDefault="00787407" w:rsidP="001F186D">
      <w:r w:rsidRPr="008639F8">
        <w:t>The table below summarizes the supporters of lower BLER target options.</w:t>
      </w:r>
    </w:p>
    <w:tbl>
      <w:tblPr>
        <w:tblStyle w:val="TableGrid"/>
        <w:tblW w:w="0" w:type="auto"/>
        <w:tblLook w:val="04A0" w:firstRow="1" w:lastRow="0" w:firstColumn="1" w:lastColumn="0" w:noHBand="0" w:noVBand="1"/>
      </w:tblPr>
      <w:tblGrid>
        <w:gridCol w:w="1975"/>
        <w:gridCol w:w="7375"/>
      </w:tblGrid>
      <w:tr w:rsidR="00EE3267" w:rsidRPr="008639F8" w14:paraId="6E2179D0" w14:textId="77777777" w:rsidTr="00BA0027">
        <w:tc>
          <w:tcPr>
            <w:tcW w:w="1975" w:type="dxa"/>
          </w:tcPr>
          <w:p w14:paraId="5BB578E2" w14:textId="509460DA" w:rsidR="00EE3267" w:rsidRPr="008639F8" w:rsidRDefault="00EE3267" w:rsidP="00BA0027">
            <w:pPr>
              <w:rPr>
                <w:b/>
              </w:rPr>
            </w:pPr>
            <w:r w:rsidRPr="008639F8">
              <w:rPr>
                <w:b/>
              </w:rPr>
              <w:t>Lower BLER target</w:t>
            </w:r>
          </w:p>
        </w:tc>
        <w:tc>
          <w:tcPr>
            <w:tcW w:w="7375" w:type="dxa"/>
          </w:tcPr>
          <w:p w14:paraId="5BEB54CF" w14:textId="77777777" w:rsidR="00EE3267" w:rsidRPr="008639F8" w:rsidRDefault="00EE3267" w:rsidP="00BA0027">
            <w:pPr>
              <w:rPr>
                <w:b/>
              </w:rPr>
            </w:pPr>
            <w:r w:rsidRPr="008639F8">
              <w:rPr>
                <w:b/>
              </w:rPr>
              <w:t>Supported by</w:t>
            </w:r>
          </w:p>
        </w:tc>
      </w:tr>
      <w:tr w:rsidR="00EE3267" w:rsidRPr="008639F8" w14:paraId="1616F82E" w14:textId="77777777" w:rsidTr="00BA0027">
        <w:tc>
          <w:tcPr>
            <w:tcW w:w="1975" w:type="dxa"/>
            <w:vAlign w:val="bottom"/>
          </w:tcPr>
          <w:p w14:paraId="154B20FE" w14:textId="1188CF54" w:rsidR="00EE3267" w:rsidRPr="008639F8" w:rsidRDefault="00EE3267" w:rsidP="00BA0027">
            <w:r w:rsidRPr="008639F8">
              <w:rPr>
                <w:rFonts w:eastAsia="Arial Unicode MS"/>
                <w:lang w:eastAsia="en-US"/>
              </w:rPr>
              <w:t>10</w:t>
            </w:r>
            <w:r w:rsidRPr="008639F8">
              <w:rPr>
                <w:rFonts w:eastAsia="Arial Unicode MS"/>
                <w:vertAlign w:val="superscript"/>
                <w:lang w:eastAsia="en-US"/>
              </w:rPr>
              <w:t>-4</w:t>
            </w:r>
          </w:p>
        </w:tc>
        <w:tc>
          <w:tcPr>
            <w:tcW w:w="7375" w:type="dxa"/>
            <w:vAlign w:val="bottom"/>
          </w:tcPr>
          <w:p w14:paraId="7E3D70A2" w14:textId="02898703" w:rsidR="00EE3267" w:rsidRPr="008639F8" w:rsidRDefault="00EE3267" w:rsidP="00BA0027">
            <w:r w:rsidRPr="008639F8">
              <w:t>(4): Nokia, Panasonic, Qualcomm, Samsung</w:t>
            </w:r>
          </w:p>
        </w:tc>
      </w:tr>
      <w:tr w:rsidR="00EE3267" w:rsidRPr="008639F8" w14:paraId="0C3285B3" w14:textId="77777777" w:rsidTr="00BA0027">
        <w:tc>
          <w:tcPr>
            <w:tcW w:w="1975" w:type="dxa"/>
            <w:vAlign w:val="bottom"/>
          </w:tcPr>
          <w:p w14:paraId="0A3BC3F9" w14:textId="497B731B" w:rsidR="00EE3267" w:rsidRPr="008639F8" w:rsidRDefault="00EE3267" w:rsidP="00BA0027">
            <w:r w:rsidRPr="008639F8">
              <w:rPr>
                <w:rFonts w:eastAsia="Arial Unicode MS"/>
                <w:lang w:eastAsia="en-US"/>
              </w:rPr>
              <w:t>10</w:t>
            </w:r>
            <w:r w:rsidRPr="008639F8">
              <w:rPr>
                <w:rFonts w:eastAsia="Arial Unicode MS"/>
                <w:vertAlign w:val="superscript"/>
                <w:lang w:eastAsia="en-US"/>
              </w:rPr>
              <w:t>-5</w:t>
            </w:r>
          </w:p>
        </w:tc>
        <w:tc>
          <w:tcPr>
            <w:tcW w:w="7375" w:type="dxa"/>
            <w:vAlign w:val="bottom"/>
          </w:tcPr>
          <w:p w14:paraId="31D9D0F8" w14:textId="044E2104" w:rsidR="00EE3267" w:rsidRPr="008639F8" w:rsidRDefault="00EE3267" w:rsidP="00BA0027">
            <w:r w:rsidRPr="008639F8">
              <w:t>(10): AT&amp;T, CATT, CMCC, E///, Huawei, Oppo, Intel, InterDigital, MediaTek, ZTE</w:t>
            </w:r>
          </w:p>
        </w:tc>
      </w:tr>
    </w:tbl>
    <w:p w14:paraId="40E908FB" w14:textId="77777777" w:rsidR="00F27681" w:rsidRPr="008639F8" w:rsidRDefault="00F27681" w:rsidP="001F186D"/>
    <w:p w14:paraId="33940112" w14:textId="49018C07" w:rsidR="00EE47F8" w:rsidRPr="00DB13F7" w:rsidRDefault="00EE47F8" w:rsidP="00EE47F8">
      <w:pPr>
        <w:rPr>
          <w:color w:val="FF0000"/>
          <w:u w:val="single"/>
        </w:rPr>
      </w:pPr>
      <w:r w:rsidRPr="00720766">
        <w:rPr>
          <w:color w:val="FF0000"/>
          <w:highlight w:val="yellow"/>
          <w:u w:val="single"/>
        </w:rPr>
        <w:t>Outcome of offline discussion:</w:t>
      </w:r>
    </w:p>
    <w:p w14:paraId="0CECE554" w14:textId="466B0BEA" w:rsidR="00787407" w:rsidRDefault="00787407" w:rsidP="00787407">
      <w:pPr>
        <w:pStyle w:val="Proposal"/>
        <w:numPr>
          <w:ilvl w:val="0"/>
          <w:numId w:val="0"/>
        </w:numPr>
        <w:ind w:left="1710" w:hanging="1710"/>
      </w:pPr>
      <w:r w:rsidRPr="00E2598B">
        <w:t>Proposal</w:t>
      </w:r>
      <w:r>
        <w:t xml:space="preserve"> 1. </w:t>
      </w:r>
      <w:r>
        <w:tab/>
        <w:t>The two BLER targets that are configurable for URLLC are:</w:t>
      </w:r>
    </w:p>
    <w:p w14:paraId="5B6E8B3B" w14:textId="3EBFDA2C" w:rsidR="00787407" w:rsidRDefault="00787407" w:rsidP="00787407">
      <w:pPr>
        <w:pStyle w:val="ListParagraph"/>
        <w:numPr>
          <w:ilvl w:val="0"/>
          <w:numId w:val="17"/>
        </w:numPr>
        <w:ind w:left="2070"/>
      </w:pPr>
      <w:r>
        <w:t>Option B. (10</w:t>
      </w:r>
      <w:r w:rsidRPr="0056052F">
        <w:rPr>
          <w:vertAlign w:val="superscript"/>
        </w:rPr>
        <w:t>-1</w:t>
      </w:r>
      <w:r>
        <w:t>, 10</w:t>
      </w:r>
      <w:r w:rsidRPr="00415DF8">
        <w:rPr>
          <w:vertAlign w:val="superscript"/>
        </w:rPr>
        <w:t>-5</w:t>
      </w:r>
      <w:r>
        <w:t>)</w:t>
      </w:r>
    </w:p>
    <w:p w14:paraId="6121A29F" w14:textId="796F0084" w:rsidR="00AE6B9B" w:rsidRDefault="00AE6B9B" w:rsidP="00AE6B9B">
      <w:pPr>
        <w:pStyle w:val="ListParagraph"/>
        <w:ind w:left="2070"/>
      </w:pPr>
      <w:r>
        <w:t xml:space="preserve">Note: The definition of the test case for the BLER target of </w:t>
      </w:r>
      <w:r w:rsidR="0090166A">
        <w:t>10</w:t>
      </w:r>
      <w:r w:rsidR="0090166A" w:rsidRPr="00415DF8">
        <w:rPr>
          <w:vertAlign w:val="superscript"/>
        </w:rPr>
        <w:t>-5</w:t>
      </w:r>
      <w:r>
        <w:t xml:space="preserve"> should take into account channel and interference variations and estimation errors.</w:t>
      </w:r>
    </w:p>
    <w:p w14:paraId="0DA3B205" w14:textId="77777777" w:rsidR="00F27681" w:rsidRPr="001F186D" w:rsidRDefault="00F27681" w:rsidP="001F186D"/>
    <w:p w14:paraId="54979B61" w14:textId="5C4EDDC9" w:rsidR="00FB0AF4" w:rsidRDefault="00FB0AF4" w:rsidP="00FB0AF4">
      <w:pPr>
        <w:pStyle w:val="Heading1"/>
      </w:pPr>
      <w:r w:rsidRPr="00CE0424">
        <w:t>Discussion</w:t>
      </w:r>
      <w:r>
        <w:t xml:space="preserve"> on CQI Tables</w:t>
      </w:r>
    </w:p>
    <w:p w14:paraId="467156AE" w14:textId="7FB95162" w:rsidR="005A6BA9" w:rsidRDefault="005A6BA9" w:rsidP="002A00AF">
      <w:pPr>
        <w:pStyle w:val="Heading2"/>
      </w:pPr>
      <w:r>
        <w:t>Number of CQI tables</w:t>
      </w:r>
    </w:p>
    <w:p w14:paraId="7165E63D" w14:textId="4693C603" w:rsidR="004761E4" w:rsidRPr="00FB7A23" w:rsidRDefault="00FB7A23" w:rsidP="004761E4">
      <w:pPr>
        <w:rPr>
          <w:u w:val="single"/>
        </w:rPr>
      </w:pPr>
      <w:r w:rsidRPr="00FB7A23">
        <w:rPr>
          <w:u w:val="single"/>
        </w:rPr>
        <w:t>For further discussion</w:t>
      </w:r>
    </w:p>
    <w:p w14:paraId="0374176A" w14:textId="13873D74" w:rsidR="002A00AF" w:rsidRDefault="00F10EE2" w:rsidP="004761E4">
      <w:pPr>
        <w:pStyle w:val="ListParagraph"/>
        <w:numPr>
          <w:ilvl w:val="0"/>
          <w:numId w:val="17"/>
        </w:numPr>
      </w:pPr>
      <w:r>
        <w:t xml:space="preserve">Alternative 1: </w:t>
      </w:r>
      <w:r w:rsidR="004761E4">
        <w:t>URLLC uses two tables, one for each BLER target</w:t>
      </w:r>
    </w:p>
    <w:p w14:paraId="604379E3" w14:textId="69B07384" w:rsidR="004761E4" w:rsidRPr="002A00AF" w:rsidRDefault="00F10EE2" w:rsidP="004761E4">
      <w:pPr>
        <w:pStyle w:val="ListParagraph"/>
        <w:numPr>
          <w:ilvl w:val="0"/>
          <w:numId w:val="17"/>
        </w:numPr>
      </w:pPr>
      <w:r>
        <w:t>Alternative 2: URLLC uses a single CQI table for both BLER targets</w:t>
      </w:r>
    </w:p>
    <w:p w14:paraId="7DD7FD16" w14:textId="24009C1A" w:rsidR="00EE47F8" w:rsidRDefault="00E86741" w:rsidP="00E86741">
      <w:pPr>
        <w:pStyle w:val="Heading2"/>
      </w:pPr>
      <w:r w:rsidRPr="00E86741">
        <w:lastRenderedPageBreak/>
        <w:t>Highest spectral efficiency in any/all CQI table</w:t>
      </w:r>
    </w:p>
    <w:p w14:paraId="67816C5E" w14:textId="6545C7E2" w:rsidR="00FB0AF4" w:rsidRDefault="009B0AC7" w:rsidP="0056052F">
      <w:r>
        <w:t>Regarding the threshold for highest spectral efficiency in CQI table, the table below summarizes companies view.</w:t>
      </w:r>
    </w:p>
    <w:tbl>
      <w:tblPr>
        <w:tblStyle w:val="TableGrid"/>
        <w:tblW w:w="0" w:type="auto"/>
        <w:tblLook w:val="04A0" w:firstRow="1" w:lastRow="0" w:firstColumn="1" w:lastColumn="0" w:noHBand="0" w:noVBand="1"/>
      </w:tblPr>
      <w:tblGrid>
        <w:gridCol w:w="1507"/>
        <w:gridCol w:w="4968"/>
        <w:gridCol w:w="2875"/>
      </w:tblGrid>
      <w:tr w:rsidR="009B0AC7" w:rsidRPr="008639F8" w14:paraId="698977CC" w14:textId="52826FEF" w:rsidTr="00B4573F">
        <w:tc>
          <w:tcPr>
            <w:tcW w:w="1507" w:type="dxa"/>
          </w:tcPr>
          <w:p w14:paraId="6DA2183E" w14:textId="16CAD74A" w:rsidR="009B0AC7" w:rsidRPr="008639F8" w:rsidRDefault="009B0AC7" w:rsidP="00BA0027">
            <w:pPr>
              <w:rPr>
                <w:b/>
              </w:rPr>
            </w:pPr>
            <w:r>
              <w:rPr>
                <w:b/>
              </w:rPr>
              <w:t>Highest SE in CQI table (/1024)</w:t>
            </w:r>
          </w:p>
        </w:tc>
        <w:tc>
          <w:tcPr>
            <w:tcW w:w="4968" w:type="dxa"/>
          </w:tcPr>
          <w:p w14:paraId="7E8904C8" w14:textId="20CBDDEB" w:rsidR="009B0AC7" w:rsidRPr="008639F8" w:rsidRDefault="009B0AC7" w:rsidP="00BA0027">
            <w:pPr>
              <w:rPr>
                <w:b/>
              </w:rPr>
            </w:pPr>
            <w:r>
              <w:rPr>
                <w:b/>
              </w:rPr>
              <w:t xml:space="preserve">Reasons to support </w:t>
            </w:r>
          </w:p>
        </w:tc>
        <w:tc>
          <w:tcPr>
            <w:tcW w:w="2875" w:type="dxa"/>
          </w:tcPr>
          <w:p w14:paraId="710D1783" w14:textId="3AA72DEE" w:rsidR="009B0AC7" w:rsidRDefault="009B0AC7" w:rsidP="00BA0027">
            <w:pPr>
              <w:rPr>
                <w:b/>
              </w:rPr>
            </w:pPr>
            <w:r>
              <w:rPr>
                <w:b/>
              </w:rPr>
              <w:t>S</w:t>
            </w:r>
            <w:r w:rsidRPr="008639F8">
              <w:rPr>
                <w:b/>
              </w:rPr>
              <w:t>upport</w:t>
            </w:r>
            <w:r>
              <w:rPr>
                <w:b/>
              </w:rPr>
              <w:t>ing companies</w:t>
            </w:r>
          </w:p>
        </w:tc>
      </w:tr>
      <w:tr w:rsidR="009B0AC7" w:rsidRPr="008639F8" w14:paraId="1C086365" w14:textId="1E4BE7D1" w:rsidTr="00B4573F">
        <w:tc>
          <w:tcPr>
            <w:tcW w:w="1507" w:type="dxa"/>
            <w:vAlign w:val="bottom"/>
          </w:tcPr>
          <w:p w14:paraId="59C5B2C9" w14:textId="435F0D04" w:rsidR="009B0AC7" w:rsidRPr="008639F8" w:rsidRDefault="009B0AC7" w:rsidP="00BA0027">
            <w:r>
              <w:rPr>
                <w:rFonts w:eastAsia="Arial Unicode MS"/>
                <w:lang w:eastAsia="en-US"/>
              </w:rPr>
              <w:t>666</w:t>
            </w:r>
          </w:p>
        </w:tc>
        <w:tc>
          <w:tcPr>
            <w:tcW w:w="4968" w:type="dxa"/>
            <w:vAlign w:val="bottom"/>
          </w:tcPr>
          <w:p w14:paraId="4FD4A82F" w14:textId="6081042E" w:rsidR="009B0AC7" w:rsidRDefault="009B0AC7" w:rsidP="00BA0027">
            <w:r>
              <w:t xml:space="preserve">- Code rate 666/1024 corresponds to rate 2/3 thus only LDPC BG2 is used for URLLC </w:t>
            </w:r>
            <w:r w:rsidR="00B4573F">
              <w:t>when</w:t>
            </w:r>
            <w:r>
              <w:t xml:space="preserve"> TBS&lt;=3824 bits</w:t>
            </w:r>
          </w:p>
          <w:p w14:paraId="1068B585" w14:textId="34B9212C" w:rsidR="009B0AC7" w:rsidRPr="008639F8" w:rsidRDefault="009B0AC7" w:rsidP="00BA0027">
            <w:r>
              <w:t>- Code rates higher than 666/1024 is not typical for URLLC</w:t>
            </w:r>
          </w:p>
        </w:tc>
        <w:tc>
          <w:tcPr>
            <w:tcW w:w="2875" w:type="dxa"/>
          </w:tcPr>
          <w:p w14:paraId="6108EDB4" w14:textId="6AECB765" w:rsidR="009B0AC7" w:rsidRDefault="009B0AC7" w:rsidP="009B0AC7">
            <w:r w:rsidRPr="008639F8">
              <w:t>(</w:t>
            </w:r>
            <w:r>
              <w:t>5</w:t>
            </w:r>
            <w:r w:rsidRPr="008639F8">
              <w:t xml:space="preserve">): </w:t>
            </w:r>
            <w:r w:rsidRPr="002754C5">
              <w:t>ZTE, LG, Nokia, InterDigital</w:t>
            </w:r>
            <w:r>
              <w:t>, Qualcomm</w:t>
            </w:r>
          </w:p>
        </w:tc>
      </w:tr>
      <w:tr w:rsidR="009B0AC7" w:rsidRPr="008639F8" w14:paraId="7B39432F" w14:textId="2E93F5BF" w:rsidTr="00B4573F">
        <w:tc>
          <w:tcPr>
            <w:tcW w:w="1507" w:type="dxa"/>
            <w:vAlign w:val="bottom"/>
          </w:tcPr>
          <w:p w14:paraId="08D9D663" w14:textId="27B2A10E" w:rsidR="009B0AC7" w:rsidRPr="008639F8" w:rsidRDefault="009B0AC7" w:rsidP="00BA0027">
            <w:r>
              <w:rPr>
                <w:rFonts w:eastAsia="Arial Unicode MS"/>
                <w:lang w:eastAsia="en-US"/>
              </w:rPr>
              <w:t>772</w:t>
            </w:r>
          </w:p>
        </w:tc>
        <w:tc>
          <w:tcPr>
            <w:tcW w:w="4968" w:type="dxa"/>
            <w:vAlign w:val="bottom"/>
          </w:tcPr>
          <w:p w14:paraId="09AC0151" w14:textId="77777777" w:rsidR="00B4573F" w:rsidRDefault="009B0AC7" w:rsidP="00BA0027">
            <w:r>
              <w:t xml:space="preserve">- Code rates higher than 772/1024 is not typical for URLLC, </w:t>
            </w:r>
            <w:r w:rsidR="00B4573F">
              <w:t>and</w:t>
            </w:r>
            <w:r>
              <w:t xml:space="preserve"> </w:t>
            </w:r>
          </w:p>
          <w:p w14:paraId="28024C63" w14:textId="4A530A8A" w:rsidR="009B0AC7" w:rsidRPr="008639F8" w:rsidRDefault="00B4573F" w:rsidP="00BA0027">
            <w:r>
              <w:t xml:space="preserve">- 772/1024 </w:t>
            </w:r>
            <w:r w:rsidR="009B0AC7">
              <w:t>provides higher spectral efficiency than 666/1024</w:t>
            </w:r>
          </w:p>
        </w:tc>
        <w:tc>
          <w:tcPr>
            <w:tcW w:w="2875" w:type="dxa"/>
          </w:tcPr>
          <w:p w14:paraId="7D4774AD" w14:textId="3E248AC0" w:rsidR="009B0AC7" w:rsidRDefault="00B4573F" w:rsidP="00BA0027">
            <w:r w:rsidRPr="008639F8">
              <w:t>(</w:t>
            </w:r>
            <w:r>
              <w:t>2</w:t>
            </w:r>
            <w:r w:rsidRPr="008639F8">
              <w:t xml:space="preserve">): </w:t>
            </w:r>
            <w:r w:rsidRPr="002754C5">
              <w:t>Qualcomm, InterDigital</w:t>
            </w:r>
          </w:p>
        </w:tc>
      </w:tr>
      <w:tr w:rsidR="009B0AC7" w:rsidRPr="008639F8" w14:paraId="6276C5B7" w14:textId="39541E50" w:rsidTr="00B4573F">
        <w:tc>
          <w:tcPr>
            <w:tcW w:w="1507" w:type="dxa"/>
            <w:vAlign w:val="bottom"/>
          </w:tcPr>
          <w:p w14:paraId="084B1FDD" w14:textId="0578D4F7" w:rsidR="009B0AC7" w:rsidRPr="008639F8" w:rsidRDefault="009B0AC7" w:rsidP="00BA0027">
            <w:pPr>
              <w:rPr>
                <w:rFonts w:eastAsia="Arial Unicode MS"/>
                <w:lang w:eastAsia="en-US"/>
              </w:rPr>
            </w:pPr>
            <w:r>
              <w:rPr>
                <w:rFonts w:eastAsia="Arial Unicode MS"/>
                <w:lang w:eastAsia="en-US"/>
              </w:rPr>
              <w:t>873</w:t>
            </w:r>
          </w:p>
        </w:tc>
        <w:tc>
          <w:tcPr>
            <w:tcW w:w="4968" w:type="dxa"/>
            <w:vAlign w:val="bottom"/>
          </w:tcPr>
          <w:p w14:paraId="7B091633" w14:textId="72B15BF8" w:rsidR="009B0AC7" w:rsidRDefault="009B0AC7" w:rsidP="00BA0027">
            <w:r>
              <w:t>- There is substantial percentage of URLLC UEs that experience high SNR and would benefit from high SE entry of 873/1024</w:t>
            </w:r>
          </w:p>
          <w:p w14:paraId="451219DB" w14:textId="2A2FE07E" w:rsidR="009B0AC7" w:rsidRPr="008639F8" w:rsidRDefault="009B0AC7" w:rsidP="00BA0027">
            <w:r>
              <w:t>- Removing the highest SE entry (948/1024) allows introducing a new CQI entry without increasing the CQI table size</w:t>
            </w:r>
          </w:p>
        </w:tc>
        <w:tc>
          <w:tcPr>
            <w:tcW w:w="2875" w:type="dxa"/>
          </w:tcPr>
          <w:p w14:paraId="6B1BBA80" w14:textId="4E51824C" w:rsidR="009B0AC7" w:rsidRDefault="00B4573F" w:rsidP="00BA0027">
            <w:r w:rsidRPr="008639F8">
              <w:t>(</w:t>
            </w:r>
            <w:r>
              <w:t>8</w:t>
            </w:r>
            <w:r w:rsidRPr="008639F8">
              <w:t xml:space="preserve">): </w:t>
            </w:r>
            <w:r w:rsidRPr="002754C5">
              <w:t>CATT, E///, MediaTek, ZTE, Panasonic, Intel</w:t>
            </w:r>
            <w:r>
              <w:t xml:space="preserve">, </w:t>
            </w:r>
            <w:r w:rsidRPr="002754C5">
              <w:t>OPPO, Samsung</w:t>
            </w:r>
          </w:p>
        </w:tc>
      </w:tr>
      <w:tr w:rsidR="009B0AC7" w:rsidRPr="008639F8" w14:paraId="6D486D89" w14:textId="21CEBFBB" w:rsidTr="00B4573F">
        <w:tc>
          <w:tcPr>
            <w:tcW w:w="1507" w:type="dxa"/>
            <w:vAlign w:val="bottom"/>
          </w:tcPr>
          <w:p w14:paraId="6C6E3CBF" w14:textId="7643EF57" w:rsidR="009B0AC7" w:rsidRPr="008639F8" w:rsidRDefault="009B0AC7" w:rsidP="00BA0027">
            <w:pPr>
              <w:rPr>
                <w:rFonts w:eastAsia="Arial Unicode MS"/>
                <w:lang w:eastAsia="en-US"/>
              </w:rPr>
            </w:pPr>
            <w:r>
              <w:rPr>
                <w:rFonts w:eastAsia="Arial Unicode MS"/>
                <w:lang w:eastAsia="en-US"/>
              </w:rPr>
              <w:t>948</w:t>
            </w:r>
          </w:p>
        </w:tc>
        <w:tc>
          <w:tcPr>
            <w:tcW w:w="4968" w:type="dxa"/>
            <w:vAlign w:val="bottom"/>
          </w:tcPr>
          <w:p w14:paraId="5C1D5B67" w14:textId="1A425B20" w:rsidR="009B0AC7" w:rsidRPr="008639F8" w:rsidRDefault="009B0AC7" w:rsidP="00BA0027">
            <w:r>
              <w:t>- There is substantial percentage of URLLC UEs that experience high SNR and would benefit from high SE entry of 948/1024</w:t>
            </w:r>
          </w:p>
        </w:tc>
        <w:tc>
          <w:tcPr>
            <w:tcW w:w="2875" w:type="dxa"/>
          </w:tcPr>
          <w:p w14:paraId="139E2CE6" w14:textId="6FD6F7F4" w:rsidR="009B0AC7" w:rsidRDefault="00B4573F" w:rsidP="00BA0027">
            <w:r w:rsidRPr="008639F8">
              <w:t>(</w:t>
            </w:r>
            <w:r>
              <w:t>1</w:t>
            </w:r>
            <w:r w:rsidRPr="008639F8">
              <w:t xml:space="preserve">): </w:t>
            </w:r>
            <w:r w:rsidRPr="002754C5">
              <w:t>Huawei</w:t>
            </w:r>
          </w:p>
        </w:tc>
      </w:tr>
    </w:tbl>
    <w:p w14:paraId="132DA279" w14:textId="2B374FA5" w:rsidR="003505C3" w:rsidRDefault="003505C3" w:rsidP="0056052F"/>
    <w:p w14:paraId="52889808" w14:textId="7B11A7B8" w:rsidR="00AC6D65" w:rsidRPr="00DB13F7" w:rsidRDefault="00AC6D65" w:rsidP="00AC6D65">
      <w:pPr>
        <w:rPr>
          <w:color w:val="FF0000"/>
          <w:u w:val="single"/>
        </w:rPr>
      </w:pPr>
      <w:r w:rsidRPr="00720766">
        <w:rPr>
          <w:color w:val="FF0000"/>
          <w:highlight w:val="yellow"/>
          <w:u w:val="single"/>
        </w:rPr>
        <w:t>Outcome of offline discussion:</w:t>
      </w:r>
    </w:p>
    <w:p w14:paraId="4E1F184E" w14:textId="31C510A1" w:rsidR="00AC6D65" w:rsidRPr="00FE290D" w:rsidRDefault="00AC6D65" w:rsidP="00AC6D65">
      <w:pPr>
        <w:numPr>
          <w:ilvl w:val="0"/>
          <w:numId w:val="3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Highest spectral efficiency in any/all CQI table</w:t>
      </w:r>
      <w:r w:rsidR="00FA38BB">
        <w:rPr>
          <w:rFonts w:eastAsia="Arial Unicode MS"/>
          <w:sz w:val="22"/>
          <w:lang w:eastAsia="en-US"/>
        </w:rPr>
        <w:t xml:space="preserve"> introduced for URLLC</w:t>
      </w:r>
      <w:r w:rsidRPr="00FE290D">
        <w:rPr>
          <w:rFonts w:eastAsia="Arial Unicode MS"/>
          <w:sz w:val="22"/>
          <w:lang w:eastAsia="en-US"/>
        </w:rPr>
        <w:t xml:space="preserve"> is not greater than a value, where the value is selected from one of the following: </w:t>
      </w:r>
    </w:p>
    <w:p w14:paraId="19F43630" w14:textId="77777777" w:rsidR="00AC6D65" w:rsidRPr="00FE290D" w:rsidRDefault="00AC6D65" w:rsidP="00AC6D65">
      <w:pPr>
        <w:numPr>
          <w:ilvl w:val="0"/>
          <w:numId w:val="43"/>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666/1024 * 6</w:t>
      </w:r>
    </w:p>
    <w:p w14:paraId="48CF9EB6" w14:textId="77777777" w:rsidR="00AC6D65" w:rsidRPr="00AC6D65" w:rsidRDefault="00AC6D65" w:rsidP="00AC6D65">
      <w:pPr>
        <w:numPr>
          <w:ilvl w:val="0"/>
          <w:numId w:val="43"/>
        </w:numPr>
        <w:overflowPunct/>
        <w:autoSpaceDE/>
        <w:autoSpaceDN/>
        <w:adjustRightInd/>
        <w:spacing w:after="0"/>
        <w:textAlignment w:val="auto"/>
        <w:rPr>
          <w:rFonts w:eastAsia="Arial Unicode MS"/>
          <w:strike/>
          <w:sz w:val="22"/>
          <w:lang w:eastAsia="en-US"/>
        </w:rPr>
      </w:pPr>
      <w:r w:rsidRPr="00AC6D65">
        <w:rPr>
          <w:rFonts w:eastAsia="Arial Unicode MS"/>
          <w:strike/>
          <w:sz w:val="22"/>
          <w:lang w:eastAsia="en-US"/>
        </w:rPr>
        <w:t>772/1024 * 6</w:t>
      </w:r>
    </w:p>
    <w:p w14:paraId="60088CB3" w14:textId="77777777" w:rsidR="00AC6D65" w:rsidRPr="00FE290D" w:rsidRDefault="00AC6D65" w:rsidP="00AC6D65">
      <w:pPr>
        <w:numPr>
          <w:ilvl w:val="0"/>
          <w:numId w:val="43"/>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873/1024 * 6</w:t>
      </w:r>
    </w:p>
    <w:p w14:paraId="430A8E09" w14:textId="77777777" w:rsidR="00AC6D65" w:rsidRPr="00AC6D65" w:rsidRDefault="00AC6D65" w:rsidP="00AC6D65">
      <w:pPr>
        <w:numPr>
          <w:ilvl w:val="0"/>
          <w:numId w:val="43"/>
        </w:numPr>
        <w:overflowPunct/>
        <w:autoSpaceDE/>
        <w:autoSpaceDN/>
        <w:adjustRightInd/>
        <w:spacing w:after="0"/>
        <w:textAlignment w:val="auto"/>
        <w:rPr>
          <w:rFonts w:eastAsia="Arial Unicode MS"/>
          <w:strike/>
          <w:sz w:val="22"/>
          <w:lang w:eastAsia="en-US"/>
        </w:rPr>
      </w:pPr>
      <w:r w:rsidRPr="00AC6D65">
        <w:rPr>
          <w:rFonts w:eastAsia="Arial Unicode MS"/>
          <w:strike/>
          <w:sz w:val="22"/>
          <w:lang w:eastAsia="en-US"/>
        </w:rPr>
        <w:t xml:space="preserve">948/1024 * 6 </w:t>
      </w:r>
    </w:p>
    <w:p w14:paraId="03F7443D" w14:textId="30BC1671" w:rsidR="003505C3" w:rsidRDefault="003505C3" w:rsidP="0056052F"/>
    <w:p w14:paraId="01824574" w14:textId="6A2BFE9D" w:rsidR="00EE47F8" w:rsidRDefault="0030687A" w:rsidP="00E86741">
      <w:pPr>
        <w:pStyle w:val="Heading2"/>
      </w:pPr>
      <w:r>
        <w:t>CQI entries</w:t>
      </w:r>
    </w:p>
    <w:p w14:paraId="2529195C" w14:textId="77777777" w:rsidR="00100DF8" w:rsidRDefault="00100DF8" w:rsidP="0056052F">
      <w:pPr>
        <w:rPr>
          <w:ins w:id="5" w:author="Carmela Cozzo_1" w:date="2018-04-17T04:55:00Z"/>
          <w:u w:val="single"/>
        </w:rPr>
      </w:pPr>
      <w:ins w:id="6" w:author="Carmela Cozzo_1" w:date="2018-04-17T04:55:00Z">
        <w:r>
          <w:rPr>
            <w:u w:val="single"/>
          </w:rPr>
          <w:t>For further discussion:</w:t>
        </w:r>
      </w:ins>
    </w:p>
    <w:p w14:paraId="36D0973C" w14:textId="12F4DC6C" w:rsidR="00E86741" w:rsidRPr="00720766" w:rsidRDefault="0048185A" w:rsidP="0056052F">
      <w:pPr>
        <w:rPr>
          <w:u w:val="single"/>
        </w:rPr>
      </w:pPr>
      <w:r w:rsidRPr="00720766">
        <w:rPr>
          <w:u w:val="single"/>
        </w:rPr>
        <w:t>Possible design principle</w:t>
      </w:r>
      <w:ins w:id="7" w:author="Carmela Cozzo_1" w:date="2018-04-17T04:55:00Z">
        <w:r w:rsidR="00100DF8">
          <w:rPr>
            <w:u w:val="single"/>
          </w:rPr>
          <w:t>s</w:t>
        </w:r>
      </w:ins>
      <w:r w:rsidRPr="00720766">
        <w:rPr>
          <w:u w:val="single"/>
        </w:rPr>
        <w:t>:</w:t>
      </w:r>
    </w:p>
    <w:p w14:paraId="258DC3C0" w14:textId="14B22510" w:rsidR="0048185A" w:rsidRDefault="0048185A" w:rsidP="0048185A">
      <w:pPr>
        <w:pStyle w:val="ListParagraph"/>
        <w:numPr>
          <w:ilvl w:val="0"/>
          <w:numId w:val="17"/>
        </w:numPr>
        <w:rPr>
          <w:ins w:id="8" w:author="Carmela Cozzo_1" w:date="2018-04-17T04:55:00Z"/>
        </w:rPr>
      </w:pPr>
      <w:r>
        <w:t>Reuse majority of entries in the existing eMBB 64QAM CQI tables.</w:t>
      </w:r>
    </w:p>
    <w:p w14:paraId="56B8CD96" w14:textId="0AB3CFBC" w:rsidR="00100DF8" w:rsidRDefault="00100DF8" w:rsidP="0048185A">
      <w:pPr>
        <w:pStyle w:val="ListParagraph"/>
        <w:numPr>
          <w:ilvl w:val="0"/>
          <w:numId w:val="17"/>
        </w:numPr>
      </w:pPr>
      <w:ins w:id="9" w:author="Carmela Cozzo_1" w:date="2018-04-17T04:55:00Z">
        <w:r>
          <w:t>FFS</w:t>
        </w:r>
      </w:ins>
      <w:bookmarkStart w:id="10" w:name="_GoBack"/>
      <w:bookmarkEnd w:id="10"/>
    </w:p>
    <w:p w14:paraId="7FE8B494" w14:textId="5020E73C" w:rsidR="00EE47F8" w:rsidRDefault="00EE47F8" w:rsidP="00EE47F8">
      <w:pPr>
        <w:pStyle w:val="Heading1"/>
      </w:pPr>
      <w:r w:rsidRPr="00CE0424">
        <w:t>Discussion</w:t>
      </w:r>
      <w:r>
        <w:t xml:space="preserve"> on MCS Tables</w:t>
      </w:r>
    </w:p>
    <w:p w14:paraId="31D97574" w14:textId="6320F2B9" w:rsidR="005A6BA9" w:rsidRDefault="005A6BA9" w:rsidP="005A6BA9">
      <w:pPr>
        <w:pStyle w:val="Heading2"/>
      </w:pPr>
      <w:r>
        <w:t>Number of MCS tables</w:t>
      </w:r>
    </w:p>
    <w:p w14:paraId="551057C0" w14:textId="1904BDCA" w:rsidR="0017786A" w:rsidRPr="00720766" w:rsidRDefault="00D42567" w:rsidP="0017786A">
      <w:pPr>
        <w:rPr>
          <w:u w:val="single"/>
        </w:rPr>
      </w:pPr>
      <w:r w:rsidRPr="00720766">
        <w:rPr>
          <w:u w:val="single"/>
        </w:rPr>
        <w:t>For further discussion:</w:t>
      </w:r>
    </w:p>
    <w:p w14:paraId="4CEA2EB2" w14:textId="18815024" w:rsidR="004B36ED" w:rsidRPr="004B36ED" w:rsidRDefault="00800DF9" w:rsidP="0053762D">
      <w:pPr>
        <w:pStyle w:val="ListParagraph"/>
        <w:numPr>
          <w:ilvl w:val="0"/>
          <w:numId w:val="17"/>
        </w:numPr>
      </w:pPr>
      <w:r>
        <w:t>For a given DCI format, no new DCI field is introduced to i</w:t>
      </w:r>
      <w:r w:rsidR="004B36ED" w:rsidRPr="004B36ED">
        <w:t>ndi</w:t>
      </w:r>
      <w:r w:rsidR="004B36ED">
        <w:t>cat</w:t>
      </w:r>
      <w:r>
        <w:t>e</w:t>
      </w:r>
      <w:r w:rsidR="004B36ED">
        <w:t xml:space="preserve"> </w:t>
      </w:r>
      <w:r>
        <w:t>the selection of</w:t>
      </w:r>
      <w:r w:rsidR="004B36ED">
        <w:t xml:space="preserve"> MCS table</w:t>
      </w:r>
      <w:r>
        <w:t>.</w:t>
      </w:r>
    </w:p>
    <w:p w14:paraId="09B6DE44" w14:textId="24A8AE2D" w:rsidR="004B36ED" w:rsidRDefault="00425B67" w:rsidP="0017786A">
      <w:r>
        <w:t>Companies that have concern of the above: Huawei</w:t>
      </w:r>
      <w:r w:rsidR="00D42567">
        <w:t>, Nokia</w:t>
      </w:r>
    </w:p>
    <w:p w14:paraId="4F0260C1" w14:textId="77777777" w:rsidR="00425B67" w:rsidRPr="00425B67" w:rsidRDefault="00425B67" w:rsidP="0017786A"/>
    <w:p w14:paraId="27F4990A" w14:textId="383F0DA6" w:rsidR="00425B67" w:rsidRPr="00720766" w:rsidRDefault="00425B67" w:rsidP="0017786A">
      <w:pPr>
        <w:rPr>
          <w:u w:val="single"/>
        </w:rPr>
      </w:pPr>
      <w:r w:rsidRPr="00720766">
        <w:rPr>
          <w:u w:val="single"/>
        </w:rPr>
        <w:t>For further discussion:</w:t>
      </w:r>
    </w:p>
    <w:p w14:paraId="4B6B5ED7" w14:textId="157B4C8D" w:rsidR="00367D4C" w:rsidRPr="0053762D" w:rsidRDefault="0053762D" w:rsidP="0053762D">
      <w:pPr>
        <w:pStyle w:val="ListParagraph"/>
        <w:numPr>
          <w:ilvl w:val="0"/>
          <w:numId w:val="17"/>
        </w:numPr>
      </w:pPr>
      <w:r>
        <w:t xml:space="preserve">For CP-OFDM, the </w:t>
      </w:r>
      <w:r w:rsidR="005F0CDB">
        <w:t xml:space="preserve">total </w:t>
      </w:r>
      <w:r>
        <w:t>n</w:t>
      </w:r>
      <w:r w:rsidR="00367D4C" w:rsidRPr="0053762D">
        <w:t xml:space="preserve">umber of MCS tables </w:t>
      </w:r>
      <w:r w:rsidR="005F0CDB">
        <w:t xml:space="preserve">available </w:t>
      </w:r>
      <w:r w:rsidR="00367D4C" w:rsidRPr="0053762D">
        <w:t xml:space="preserve">for </w:t>
      </w:r>
      <w:r w:rsidR="00566D2F">
        <w:t xml:space="preserve">scheduling </w:t>
      </w:r>
      <w:r w:rsidR="00367D4C" w:rsidRPr="0053762D">
        <w:t>URLLC</w:t>
      </w:r>
      <w:r w:rsidR="00566D2F">
        <w:t xml:space="preserve"> service</w:t>
      </w:r>
      <w:r>
        <w:t>:</w:t>
      </w:r>
    </w:p>
    <w:p w14:paraId="6DF37619" w14:textId="681EA10E" w:rsidR="0017786A" w:rsidRDefault="0017786A" w:rsidP="0053762D">
      <w:pPr>
        <w:pStyle w:val="ListParagraph"/>
        <w:numPr>
          <w:ilvl w:val="1"/>
          <w:numId w:val="17"/>
        </w:numPr>
      </w:pPr>
      <w:r>
        <w:t xml:space="preserve">Alternative </w:t>
      </w:r>
      <w:r w:rsidR="0053762D">
        <w:t>1</w:t>
      </w:r>
      <w:r>
        <w:t xml:space="preserve">: URLLC uses a single MCS table </w:t>
      </w:r>
    </w:p>
    <w:p w14:paraId="0609E30E" w14:textId="2CD9EE02" w:rsidR="0053762D" w:rsidRDefault="0053762D" w:rsidP="0053762D">
      <w:pPr>
        <w:pStyle w:val="ListParagraph"/>
        <w:numPr>
          <w:ilvl w:val="1"/>
          <w:numId w:val="17"/>
        </w:numPr>
      </w:pPr>
      <w:r>
        <w:t>Alternative 2: URLLC uses two MCS tables</w:t>
      </w:r>
    </w:p>
    <w:p w14:paraId="3F8C8B55" w14:textId="5F015F87" w:rsidR="00FB7C7A" w:rsidRDefault="00FB7C7A" w:rsidP="0053762D">
      <w:pPr>
        <w:pStyle w:val="ListParagraph"/>
        <w:numPr>
          <w:ilvl w:val="1"/>
          <w:numId w:val="17"/>
        </w:numPr>
      </w:pPr>
      <w:r>
        <w:t>Alternative 3: URLLC uses three MCS tables</w:t>
      </w:r>
    </w:p>
    <w:p w14:paraId="7DB8204F" w14:textId="77777777" w:rsidR="0053762D" w:rsidRPr="002A00AF" w:rsidRDefault="0053762D" w:rsidP="0053762D">
      <w:pPr>
        <w:pStyle w:val="ListParagraph"/>
        <w:ind w:left="1440"/>
      </w:pPr>
    </w:p>
    <w:p w14:paraId="4212415D" w14:textId="79BEEDE3" w:rsidR="00E907D1" w:rsidRDefault="00E86741" w:rsidP="00E86741">
      <w:pPr>
        <w:pStyle w:val="Heading2"/>
      </w:pPr>
      <w:r w:rsidRPr="00E86741">
        <w:t xml:space="preserve">Highest spectral efficiency in any/all </w:t>
      </w:r>
      <w:r>
        <w:t>MCS</w:t>
      </w:r>
      <w:r w:rsidRPr="00E86741">
        <w:t xml:space="preserve"> table</w:t>
      </w:r>
    </w:p>
    <w:p w14:paraId="703F2773" w14:textId="37C335E2" w:rsidR="00642B45" w:rsidRPr="00DB13F7" w:rsidRDefault="00642B45" w:rsidP="00642B45">
      <w:pPr>
        <w:rPr>
          <w:color w:val="FF0000"/>
          <w:u w:val="single"/>
        </w:rPr>
      </w:pPr>
      <w:r w:rsidRPr="00720766">
        <w:rPr>
          <w:color w:val="FF0000"/>
          <w:highlight w:val="yellow"/>
          <w:u w:val="single"/>
        </w:rPr>
        <w:t>Outcome of offline discussion:</w:t>
      </w:r>
    </w:p>
    <w:p w14:paraId="41D947A9" w14:textId="5E785B72" w:rsidR="00642B45" w:rsidRPr="00FE290D" w:rsidRDefault="00642B45" w:rsidP="00642B45">
      <w:pPr>
        <w:numPr>
          <w:ilvl w:val="0"/>
          <w:numId w:val="3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 xml:space="preserve">Highest spectral efficiency in any/all </w:t>
      </w:r>
      <w:r>
        <w:rPr>
          <w:rFonts w:eastAsia="Arial Unicode MS"/>
          <w:sz w:val="22"/>
          <w:lang w:eastAsia="en-US"/>
        </w:rPr>
        <w:t>MCS</w:t>
      </w:r>
      <w:r w:rsidRPr="00FE290D">
        <w:rPr>
          <w:rFonts w:eastAsia="Arial Unicode MS"/>
          <w:sz w:val="22"/>
          <w:lang w:eastAsia="en-US"/>
        </w:rPr>
        <w:t xml:space="preserve"> table</w:t>
      </w:r>
      <w:r>
        <w:rPr>
          <w:rFonts w:eastAsia="Arial Unicode MS"/>
          <w:sz w:val="22"/>
          <w:lang w:eastAsia="en-US"/>
        </w:rPr>
        <w:t xml:space="preserve"> introduced for URLLC</w:t>
      </w:r>
      <w:r w:rsidRPr="00FE290D">
        <w:rPr>
          <w:rFonts w:eastAsia="Arial Unicode MS"/>
          <w:sz w:val="22"/>
          <w:lang w:eastAsia="en-US"/>
        </w:rPr>
        <w:t xml:space="preserve"> is not greater than a value, where the value is selected from one of the following: </w:t>
      </w:r>
    </w:p>
    <w:p w14:paraId="479EF2FD" w14:textId="77777777" w:rsidR="00642B45" w:rsidRPr="00FE290D" w:rsidRDefault="00642B45" w:rsidP="00101CBC">
      <w:pPr>
        <w:numPr>
          <w:ilvl w:val="0"/>
          <w:numId w:val="4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666/1024 * 6</w:t>
      </w:r>
    </w:p>
    <w:p w14:paraId="37DCB086" w14:textId="77777777" w:rsidR="00642B45" w:rsidRPr="00AC6D65" w:rsidRDefault="00642B45" w:rsidP="00101CBC">
      <w:pPr>
        <w:numPr>
          <w:ilvl w:val="0"/>
          <w:numId w:val="44"/>
        </w:numPr>
        <w:overflowPunct/>
        <w:autoSpaceDE/>
        <w:autoSpaceDN/>
        <w:adjustRightInd/>
        <w:spacing w:after="0"/>
        <w:textAlignment w:val="auto"/>
        <w:rPr>
          <w:rFonts w:eastAsia="Arial Unicode MS"/>
          <w:strike/>
          <w:sz w:val="22"/>
          <w:lang w:eastAsia="en-US"/>
        </w:rPr>
      </w:pPr>
      <w:r w:rsidRPr="00AC6D65">
        <w:rPr>
          <w:rFonts w:eastAsia="Arial Unicode MS"/>
          <w:strike/>
          <w:sz w:val="22"/>
          <w:lang w:eastAsia="en-US"/>
        </w:rPr>
        <w:t>772/1024 * 6</w:t>
      </w:r>
    </w:p>
    <w:p w14:paraId="286CCBA3" w14:textId="77777777" w:rsidR="00642B45" w:rsidRPr="00FE290D" w:rsidRDefault="00642B45" w:rsidP="00101CBC">
      <w:pPr>
        <w:numPr>
          <w:ilvl w:val="0"/>
          <w:numId w:val="4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873/1024 * 6</w:t>
      </w:r>
    </w:p>
    <w:p w14:paraId="70CD0693" w14:textId="77777777" w:rsidR="00642B45" w:rsidRPr="00AC6D65" w:rsidRDefault="00642B45" w:rsidP="00101CBC">
      <w:pPr>
        <w:numPr>
          <w:ilvl w:val="0"/>
          <w:numId w:val="44"/>
        </w:numPr>
        <w:overflowPunct/>
        <w:autoSpaceDE/>
        <w:autoSpaceDN/>
        <w:adjustRightInd/>
        <w:spacing w:after="0"/>
        <w:textAlignment w:val="auto"/>
        <w:rPr>
          <w:rFonts w:eastAsia="Arial Unicode MS"/>
          <w:strike/>
          <w:sz w:val="22"/>
          <w:lang w:eastAsia="en-US"/>
        </w:rPr>
      </w:pPr>
      <w:r w:rsidRPr="00AC6D65">
        <w:rPr>
          <w:rFonts w:eastAsia="Arial Unicode MS"/>
          <w:strike/>
          <w:sz w:val="22"/>
          <w:lang w:eastAsia="en-US"/>
        </w:rPr>
        <w:t xml:space="preserve">948/1024 * 6 </w:t>
      </w:r>
    </w:p>
    <w:p w14:paraId="31BD93CE" w14:textId="77777777" w:rsidR="00E86741" w:rsidRPr="003B0521" w:rsidRDefault="00E86741" w:rsidP="003B0521"/>
    <w:p w14:paraId="56327F3C" w14:textId="77777777" w:rsidR="00C01F33" w:rsidRPr="00CE0424" w:rsidRDefault="00C01F33" w:rsidP="003A0E41">
      <w:pPr>
        <w:pStyle w:val="Heading1"/>
      </w:pPr>
      <w:r w:rsidRPr="00CE0424">
        <w:t>Conclusion</w:t>
      </w:r>
      <w:r w:rsidR="00AE2FEB">
        <w:t>s</w:t>
      </w:r>
    </w:p>
    <w:p w14:paraId="6A4817C8" w14:textId="255D64F5" w:rsidR="002451ED" w:rsidRDefault="003A0E41" w:rsidP="008E065E">
      <w:pPr>
        <w:pStyle w:val="BodyText"/>
      </w:pPr>
      <w:r>
        <w:t>In this contribution</w:t>
      </w:r>
      <w:r w:rsidR="00DC2639">
        <w:t>,</w:t>
      </w:r>
      <w:r>
        <w:t xml:space="preserve"> </w:t>
      </w:r>
      <w:r w:rsidR="00F9335D">
        <w:t xml:space="preserve">the following </w:t>
      </w:r>
      <w:r w:rsidR="00720766">
        <w:t>is</w:t>
      </w:r>
      <w:r w:rsidR="00F9335D">
        <w:t xml:space="preserve"> proposed according to offline discussion</w:t>
      </w:r>
      <w:r w:rsidR="008E065E" w:rsidRPr="00CE0424">
        <w:t>:</w:t>
      </w:r>
    </w:p>
    <w:p w14:paraId="6E5BB1D3" w14:textId="77777777" w:rsidR="00720766" w:rsidRDefault="00F9335D" w:rsidP="00720766">
      <w:pPr>
        <w:pStyle w:val="Proposal"/>
        <w:numPr>
          <w:ilvl w:val="0"/>
          <w:numId w:val="0"/>
        </w:numPr>
        <w:ind w:left="1710" w:hanging="1710"/>
      </w:pPr>
      <w:r w:rsidRPr="00E2598B">
        <w:t>Proposal</w:t>
      </w:r>
      <w:r>
        <w:t xml:space="preserve"> 1. </w:t>
      </w:r>
      <w:r>
        <w:tab/>
      </w:r>
      <w:r w:rsidR="00720766">
        <w:t>The two BLER targets that are configurable for URLLC are:</w:t>
      </w:r>
    </w:p>
    <w:p w14:paraId="4EC1E7BC" w14:textId="77777777" w:rsidR="00720766" w:rsidRDefault="00720766" w:rsidP="00720766">
      <w:pPr>
        <w:pStyle w:val="ListParagraph"/>
        <w:numPr>
          <w:ilvl w:val="0"/>
          <w:numId w:val="17"/>
        </w:numPr>
        <w:ind w:left="2070"/>
      </w:pPr>
      <w:r>
        <w:t>Option B. (10</w:t>
      </w:r>
      <w:r w:rsidRPr="0056052F">
        <w:rPr>
          <w:vertAlign w:val="superscript"/>
        </w:rPr>
        <w:t>-1</w:t>
      </w:r>
      <w:r>
        <w:t>, 10</w:t>
      </w:r>
      <w:r w:rsidRPr="00415DF8">
        <w:rPr>
          <w:vertAlign w:val="superscript"/>
        </w:rPr>
        <w:t>-5</w:t>
      </w:r>
      <w:r>
        <w:t>)</w:t>
      </w:r>
    </w:p>
    <w:p w14:paraId="7FE3E957" w14:textId="77777777" w:rsidR="00720766" w:rsidRDefault="00720766" w:rsidP="00720766">
      <w:pPr>
        <w:pStyle w:val="ListParagraph"/>
        <w:ind w:left="2070"/>
      </w:pPr>
      <w:r>
        <w:t>Note: The definition of the test case for the BLER target of 10</w:t>
      </w:r>
      <w:r w:rsidRPr="00415DF8">
        <w:rPr>
          <w:vertAlign w:val="superscript"/>
        </w:rPr>
        <w:t>-5</w:t>
      </w:r>
      <w:r>
        <w:t xml:space="preserve"> should take into account channel and interference variations and estimation errors.</w:t>
      </w:r>
    </w:p>
    <w:p w14:paraId="428E9BFE" w14:textId="32E4C2F1" w:rsidR="00F9335D" w:rsidRDefault="00720766" w:rsidP="00DC2639">
      <w:pPr>
        <w:pStyle w:val="BodyText"/>
      </w:pPr>
      <w:r w:rsidRPr="00720766">
        <w:t>O</w:t>
      </w:r>
      <w:r>
        <w:t>ffline discussion indicates that t</w:t>
      </w:r>
      <w:r w:rsidR="008071AF">
        <w:t>wo</w:t>
      </w:r>
      <w:r>
        <w:t xml:space="preserve"> existing agreements can be potentially updated to the following.</w:t>
      </w:r>
    </w:p>
    <w:p w14:paraId="1224F9BE" w14:textId="5D120A45" w:rsidR="00720766" w:rsidRPr="001C0302" w:rsidRDefault="00720766" w:rsidP="00DC2639">
      <w:pPr>
        <w:pStyle w:val="BodyText"/>
        <w:rPr>
          <w:u w:val="single"/>
        </w:rPr>
      </w:pPr>
      <w:r w:rsidRPr="001C0302">
        <w:rPr>
          <w:u w:val="single"/>
        </w:rPr>
        <w:t>Potential proposals:</w:t>
      </w:r>
    </w:p>
    <w:p w14:paraId="0A0480A7" w14:textId="77777777" w:rsidR="00720766" w:rsidRPr="00FE290D" w:rsidRDefault="00720766" w:rsidP="00720766">
      <w:pPr>
        <w:numPr>
          <w:ilvl w:val="0"/>
          <w:numId w:val="3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Highest spectral efficiency in any/all CQI table</w:t>
      </w:r>
      <w:r>
        <w:rPr>
          <w:rFonts w:eastAsia="Arial Unicode MS"/>
          <w:sz w:val="22"/>
          <w:lang w:eastAsia="en-US"/>
        </w:rPr>
        <w:t xml:space="preserve"> introduced for URLLC</w:t>
      </w:r>
      <w:r w:rsidRPr="00FE290D">
        <w:rPr>
          <w:rFonts w:eastAsia="Arial Unicode MS"/>
          <w:sz w:val="22"/>
          <w:lang w:eastAsia="en-US"/>
        </w:rPr>
        <w:t xml:space="preserve"> is not greater than a value, where the value is selected from one of the following: </w:t>
      </w:r>
    </w:p>
    <w:p w14:paraId="69C831E6" w14:textId="77777777" w:rsidR="00720766" w:rsidRPr="00FE290D" w:rsidRDefault="00720766" w:rsidP="00694DF0">
      <w:pPr>
        <w:numPr>
          <w:ilvl w:val="0"/>
          <w:numId w:val="45"/>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666/1024 * 6</w:t>
      </w:r>
    </w:p>
    <w:p w14:paraId="402F3D57" w14:textId="77777777" w:rsidR="00720766" w:rsidRPr="00AC6D65" w:rsidRDefault="00720766" w:rsidP="00694DF0">
      <w:pPr>
        <w:numPr>
          <w:ilvl w:val="0"/>
          <w:numId w:val="45"/>
        </w:numPr>
        <w:overflowPunct/>
        <w:autoSpaceDE/>
        <w:autoSpaceDN/>
        <w:adjustRightInd/>
        <w:spacing w:after="0"/>
        <w:textAlignment w:val="auto"/>
        <w:rPr>
          <w:rFonts w:eastAsia="Arial Unicode MS"/>
          <w:strike/>
          <w:sz w:val="22"/>
          <w:lang w:eastAsia="en-US"/>
        </w:rPr>
      </w:pPr>
      <w:r w:rsidRPr="00AC6D65">
        <w:rPr>
          <w:rFonts w:eastAsia="Arial Unicode MS"/>
          <w:strike/>
          <w:sz w:val="22"/>
          <w:lang w:eastAsia="en-US"/>
        </w:rPr>
        <w:t>772/1024 * 6</w:t>
      </w:r>
    </w:p>
    <w:p w14:paraId="6F5104F3" w14:textId="77777777" w:rsidR="00720766" w:rsidRPr="00FE290D" w:rsidRDefault="00720766" w:rsidP="00694DF0">
      <w:pPr>
        <w:numPr>
          <w:ilvl w:val="0"/>
          <w:numId w:val="45"/>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873/1024 * 6</w:t>
      </w:r>
    </w:p>
    <w:p w14:paraId="1237D006" w14:textId="77777777" w:rsidR="00720766" w:rsidRPr="00AC6D65" w:rsidRDefault="00720766" w:rsidP="00694DF0">
      <w:pPr>
        <w:numPr>
          <w:ilvl w:val="0"/>
          <w:numId w:val="45"/>
        </w:numPr>
        <w:overflowPunct/>
        <w:autoSpaceDE/>
        <w:autoSpaceDN/>
        <w:adjustRightInd/>
        <w:spacing w:after="0"/>
        <w:textAlignment w:val="auto"/>
        <w:rPr>
          <w:rFonts w:eastAsia="Arial Unicode MS"/>
          <w:strike/>
          <w:sz w:val="22"/>
          <w:lang w:eastAsia="en-US"/>
        </w:rPr>
      </w:pPr>
      <w:r w:rsidRPr="00AC6D65">
        <w:rPr>
          <w:rFonts w:eastAsia="Arial Unicode MS"/>
          <w:strike/>
          <w:sz w:val="22"/>
          <w:lang w:eastAsia="en-US"/>
        </w:rPr>
        <w:t xml:space="preserve">948/1024 * 6 </w:t>
      </w:r>
    </w:p>
    <w:p w14:paraId="34B82351" w14:textId="77777777" w:rsidR="00720766" w:rsidRPr="00720766" w:rsidRDefault="00720766" w:rsidP="00DC2639">
      <w:pPr>
        <w:pStyle w:val="BodyText"/>
      </w:pPr>
    </w:p>
    <w:p w14:paraId="3A04B761" w14:textId="77777777" w:rsidR="00720766" w:rsidRPr="00FE290D" w:rsidRDefault="00720766" w:rsidP="00720766">
      <w:pPr>
        <w:numPr>
          <w:ilvl w:val="0"/>
          <w:numId w:val="34"/>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 xml:space="preserve">Highest spectral efficiency in any/all </w:t>
      </w:r>
      <w:r>
        <w:rPr>
          <w:rFonts w:eastAsia="Arial Unicode MS"/>
          <w:sz w:val="22"/>
          <w:lang w:eastAsia="en-US"/>
        </w:rPr>
        <w:t>MCS</w:t>
      </w:r>
      <w:r w:rsidRPr="00FE290D">
        <w:rPr>
          <w:rFonts w:eastAsia="Arial Unicode MS"/>
          <w:sz w:val="22"/>
          <w:lang w:eastAsia="en-US"/>
        </w:rPr>
        <w:t xml:space="preserve"> table</w:t>
      </w:r>
      <w:r>
        <w:rPr>
          <w:rFonts w:eastAsia="Arial Unicode MS"/>
          <w:sz w:val="22"/>
          <w:lang w:eastAsia="en-US"/>
        </w:rPr>
        <w:t xml:space="preserve"> introduced for URLLC</w:t>
      </w:r>
      <w:r w:rsidRPr="00FE290D">
        <w:rPr>
          <w:rFonts w:eastAsia="Arial Unicode MS"/>
          <w:sz w:val="22"/>
          <w:lang w:eastAsia="en-US"/>
        </w:rPr>
        <w:t xml:space="preserve"> is not greater than a value, where the value is selected from one of the following: </w:t>
      </w:r>
    </w:p>
    <w:p w14:paraId="61FBDE73" w14:textId="77777777" w:rsidR="00720766" w:rsidRPr="00FE290D" w:rsidRDefault="00720766" w:rsidP="00694DF0">
      <w:pPr>
        <w:numPr>
          <w:ilvl w:val="0"/>
          <w:numId w:val="46"/>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666/1024 * 6</w:t>
      </w:r>
    </w:p>
    <w:p w14:paraId="1691D64B" w14:textId="77777777" w:rsidR="00720766" w:rsidRPr="00AC6D65" w:rsidRDefault="00720766" w:rsidP="00694DF0">
      <w:pPr>
        <w:numPr>
          <w:ilvl w:val="0"/>
          <w:numId w:val="46"/>
        </w:numPr>
        <w:overflowPunct/>
        <w:autoSpaceDE/>
        <w:autoSpaceDN/>
        <w:adjustRightInd/>
        <w:spacing w:after="0"/>
        <w:textAlignment w:val="auto"/>
        <w:rPr>
          <w:rFonts w:eastAsia="Arial Unicode MS"/>
          <w:strike/>
          <w:sz w:val="22"/>
          <w:lang w:eastAsia="en-US"/>
        </w:rPr>
      </w:pPr>
      <w:r w:rsidRPr="00AC6D65">
        <w:rPr>
          <w:rFonts w:eastAsia="Arial Unicode MS"/>
          <w:strike/>
          <w:sz w:val="22"/>
          <w:lang w:eastAsia="en-US"/>
        </w:rPr>
        <w:t>772/1024 * 6</w:t>
      </w:r>
    </w:p>
    <w:p w14:paraId="73D6C007" w14:textId="77777777" w:rsidR="00720766" w:rsidRPr="00FE290D" w:rsidRDefault="00720766" w:rsidP="00694DF0">
      <w:pPr>
        <w:numPr>
          <w:ilvl w:val="0"/>
          <w:numId w:val="46"/>
        </w:numPr>
        <w:overflowPunct/>
        <w:autoSpaceDE/>
        <w:autoSpaceDN/>
        <w:adjustRightInd/>
        <w:spacing w:after="0"/>
        <w:textAlignment w:val="auto"/>
        <w:rPr>
          <w:rFonts w:eastAsia="Arial Unicode MS"/>
          <w:sz w:val="22"/>
          <w:lang w:eastAsia="en-US"/>
        </w:rPr>
      </w:pPr>
      <w:r w:rsidRPr="00FE290D">
        <w:rPr>
          <w:rFonts w:eastAsia="Arial Unicode MS"/>
          <w:sz w:val="22"/>
          <w:lang w:eastAsia="en-US"/>
        </w:rPr>
        <w:t>873/1024 * 6</w:t>
      </w:r>
    </w:p>
    <w:p w14:paraId="1091C302" w14:textId="77777777" w:rsidR="00720766" w:rsidRPr="00AC6D65" w:rsidRDefault="00720766" w:rsidP="00694DF0">
      <w:pPr>
        <w:numPr>
          <w:ilvl w:val="0"/>
          <w:numId w:val="46"/>
        </w:numPr>
        <w:overflowPunct/>
        <w:autoSpaceDE/>
        <w:autoSpaceDN/>
        <w:adjustRightInd/>
        <w:spacing w:after="0"/>
        <w:textAlignment w:val="auto"/>
        <w:rPr>
          <w:rFonts w:eastAsia="Arial Unicode MS"/>
          <w:strike/>
          <w:sz w:val="22"/>
          <w:lang w:eastAsia="en-US"/>
        </w:rPr>
      </w:pPr>
      <w:r w:rsidRPr="00AC6D65">
        <w:rPr>
          <w:rFonts w:eastAsia="Arial Unicode MS"/>
          <w:strike/>
          <w:sz w:val="22"/>
          <w:lang w:eastAsia="en-US"/>
        </w:rPr>
        <w:t xml:space="preserve">948/1024 * 6 </w:t>
      </w:r>
    </w:p>
    <w:p w14:paraId="7E4A9AA7" w14:textId="77777777" w:rsidR="00720766" w:rsidRPr="00790B99" w:rsidRDefault="00720766" w:rsidP="00DC2639">
      <w:pPr>
        <w:pStyle w:val="BodyText"/>
        <w:rPr>
          <w:b/>
          <w:bCs/>
        </w:rPr>
      </w:pPr>
    </w:p>
    <w:p w14:paraId="5B3C850D" w14:textId="77777777" w:rsidR="00F507D1" w:rsidRPr="00CE0424" w:rsidRDefault="00F507D1" w:rsidP="00CE0424">
      <w:pPr>
        <w:pStyle w:val="Heading1"/>
      </w:pPr>
      <w:bookmarkStart w:id="11" w:name="_In-sequence_SDU_delivery"/>
      <w:bookmarkEnd w:id="11"/>
      <w:r w:rsidRPr="00CE0424">
        <w:t>References</w:t>
      </w:r>
    </w:p>
    <w:p w14:paraId="1F26F6B3" w14:textId="77777777" w:rsidR="00F26B05" w:rsidRDefault="00F26B05" w:rsidP="00F26B05">
      <w:pPr>
        <w:pStyle w:val="Reference"/>
      </w:pPr>
      <w:r>
        <w:t>R1-1803661</w:t>
      </w:r>
      <w:r>
        <w:tab/>
        <w:t>MCS/CQI design for URLLC</w:t>
      </w:r>
      <w:r>
        <w:tab/>
        <w:t>Huawei, HiSilicon</w:t>
      </w:r>
    </w:p>
    <w:p w14:paraId="1AF3AAC3" w14:textId="6F017A66" w:rsidR="00F26B05" w:rsidRDefault="00F26B05" w:rsidP="00BA0027">
      <w:pPr>
        <w:pStyle w:val="Reference"/>
      </w:pPr>
      <w:r>
        <w:lastRenderedPageBreak/>
        <w:t>R1-1805515</w:t>
      </w:r>
      <w:r>
        <w:tab/>
        <w:t>Considerations on CQI /MCS table(s) and related aspects for URLLC</w:t>
      </w:r>
      <w:r>
        <w:tab/>
      </w:r>
      <w:r>
        <w:tab/>
        <w:t>ZTE, Sanechips (Revision of R1-1803800)</w:t>
      </w:r>
    </w:p>
    <w:p w14:paraId="10EAA9D3" w14:textId="2C89CC5A" w:rsidR="00F26B05" w:rsidRDefault="00F26B05" w:rsidP="00F26B05">
      <w:pPr>
        <w:pStyle w:val="Reference"/>
      </w:pPr>
      <w:r>
        <w:t>R1-1803919</w:t>
      </w:r>
      <w:r>
        <w:tab/>
        <w:t>CQI and MCS Tables for URLLC</w:t>
      </w:r>
      <w:r>
        <w:tab/>
      </w:r>
      <w:r>
        <w:tab/>
        <w:t>Ericsson</w:t>
      </w:r>
    </w:p>
    <w:p w14:paraId="1581B2DC" w14:textId="77777777" w:rsidR="00F26B05" w:rsidRDefault="00F26B05" w:rsidP="00F26B05">
      <w:pPr>
        <w:pStyle w:val="Reference"/>
      </w:pPr>
      <w:r>
        <w:t>R1-1804739</w:t>
      </w:r>
      <w:r>
        <w:tab/>
        <w:t>CQI and MCS tables for NR URLLC</w:t>
      </w:r>
      <w:r>
        <w:tab/>
        <w:t>Intel Corporation</w:t>
      </w:r>
    </w:p>
    <w:p w14:paraId="35D21F04" w14:textId="41D89F4A" w:rsidR="00F26B05" w:rsidRDefault="00F26B05" w:rsidP="00F26B05">
      <w:pPr>
        <w:pStyle w:val="Reference"/>
      </w:pPr>
      <w:r>
        <w:t>R1-1805511</w:t>
      </w:r>
      <w:r>
        <w:tab/>
        <w:t>Considerations for CQI and MCS for URLLC</w:t>
      </w:r>
      <w:r>
        <w:tab/>
        <w:t>Qualcomm Incorporated (Revision of R1-1804817)</w:t>
      </w:r>
    </w:p>
    <w:p w14:paraId="32CEF1BD" w14:textId="77777777" w:rsidR="00F26B05" w:rsidRDefault="00F26B05" w:rsidP="00F26B05">
      <w:pPr>
        <w:pStyle w:val="Reference"/>
      </w:pPr>
      <w:r>
        <w:t>R1-1803765</w:t>
      </w:r>
      <w:r>
        <w:tab/>
        <w:t>CQI and MCS design for NR URLLC</w:t>
      </w:r>
      <w:r>
        <w:tab/>
        <w:t>CATT</w:t>
      </w:r>
    </w:p>
    <w:p w14:paraId="481CC15E" w14:textId="77777777" w:rsidR="00F26B05" w:rsidRDefault="00F26B05" w:rsidP="00F26B05">
      <w:pPr>
        <w:pStyle w:val="Reference"/>
      </w:pPr>
      <w:r>
        <w:t>R1-1803845</w:t>
      </w:r>
      <w:r>
        <w:tab/>
        <w:t>Discussion on CSI report for URLLC</w:t>
      </w:r>
      <w:r>
        <w:tab/>
        <w:t>vivo</w:t>
      </w:r>
    </w:p>
    <w:p w14:paraId="6E75C063" w14:textId="46176CDE" w:rsidR="00F26B05" w:rsidRDefault="00F26B05" w:rsidP="00F26B05">
      <w:pPr>
        <w:pStyle w:val="Reference"/>
      </w:pPr>
      <w:r>
        <w:t>R1-1804009</w:t>
      </w:r>
      <w:r>
        <w:tab/>
        <w:t>CQI and MCS design for URLLC</w:t>
      </w:r>
      <w:r>
        <w:tab/>
      </w:r>
      <w:r>
        <w:tab/>
        <w:t>OPPO</w:t>
      </w:r>
    </w:p>
    <w:p w14:paraId="366295F1" w14:textId="77777777" w:rsidR="00F26B05" w:rsidRDefault="00F26B05" w:rsidP="00F26B05">
      <w:pPr>
        <w:pStyle w:val="Reference"/>
      </w:pPr>
      <w:r>
        <w:t>R1-1804078</w:t>
      </w:r>
      <w:r>
        <w:tab/>
        <w:t>On CQI and MCS Design for URLLC</w:t>
      </w:r>
      <w:r>
        <w:tab/>
        <w:t>MediaTek Inc.</w:t>
      </w:r>
    </w:p>
    <w:p w14:paraId="7F1F21AD" w14:textId="3B0EA5A1" w:rsidR="00F26B05" w:rsidRDefault="00F26B05" w:rsidP="00F26B05">
      <w:pPr>
        <w:pStyle w:val="Reference"/>
      </w:pPr>
      <w:r>
        <w:t>R1-1804105</w:t>
      </w:r>
      <w:r>
        <w:tab/>
        <w:t>Discussion on BLER requirement for URLLC</w:t>
      </w:r>
      <w:r>
        <w:tab/>
      </w:r>
      <w:r>
        <w:tab/>
        <w:t>CMCC</w:t>
      </w:r>
    </w:p>
    <w:p w14:paraId="2AF7D1FC" w14:textId="5B89E758" w:rsidR="00F26B05" w:rsidRDefault="00F26B05" w:rsidP="00BA0027">
      <w:pPr>
        <w:pStyle w:val="Reference"/>
      </w:pPr>
      <w:r>
        <w:t>R1-1805519</w:t>
      </w:r>
      <w:r>
        <w:tab/>
        <w:t>CQI and MCS Tables for URLLC</w:t>
      </w:r>
      <w:r>
        <w:tab/>
      </w:r>
      <w:r>
        <w:tab/>
        <w:t>Samsung (Revision of R1-1804389)</w:t>
      </w:r>
    </w:p>
    <w:p w14:paraId="003F6E71" w14:textId="77777777" w:rsidR="00F26B05" w:rsidRDefault="00F26B05" w:rsidP="00F26B05">
      <w:pPr>
        <w:pStyle w:val="Reference"/>
      </w:pPr>
      <w:r>
        <w:t>R1-1804569</w:t>
      </w:r>
      <w:r>
        <w:tab/>
        <w:t>Discussion on CQI and MCS table design for URLLC</w:t>
      </w:r>
      <w:r>
        <w:tab/>
        <w:t>LG Electronics</w:t>
      </w:r>
    </w:p>
    <w:p w14:paraId="1C7C99E1" w14:textId="15905AFB" w:rsidR="00F26B05" w:rsidRDefault="00F26B05" w:rsidP="00F26B05">
      <w:pPr>
        <w:pStyle w:val="Reference"/>
      </w:pPr>
      <w:r>
        <w:t>R1-1804615</w:t>
      </w:r>
      <w:r>
        <w:tab/>
        <w:t>Remaining details of CQI and MCS for URLLC</w:t>
      </w:r>
      <w:r>
        <w:tab/>
      </w:r>
      <w:r>
        <w:tab/>
        <w:t>Nokia, Nokia Shanghai Bell</w:t>
      </w:r>
    </w:p>
    <w:p w14:paraId="73280263" w14:textId="77777777" w:rsidR="00F26B05" w:rsidRDefault="00F26B05" w:rsidP="00F26B05">
      <w:pPr>
        <w:pStyle w:val="Reference"/>
      </w:pPr>
      <w:r>
        <w:t>R1-1804641</w:t>
      </w:r>
      <w:r>
        <w:tab/>
        <w:t>On details of CQI and MCS tables for NR URLLC</w:t>
      </w:r>
      <w:r>
        <w:tab/>
        <w:t>Panasonic</w:t>
      </w:r>
    </w:p>
    <w:p w14:paraId="60F07A49" w14:textId="5C7F9455" w:rsidR="00F26B05" w:rsidRDefault="00F26B05" w:rsidP="00F26B05">
      <w:pPr>
        <w:pStyle w:val="Reference"/>
      </w:pPr>
      <w:r>
        <w:t>R1-1804658</w:t>
      </w:r>
      <w:r>
        <w:tab/>
        <w:t>CQI/MCS table design for URLLC</w:t>
      </w:r>
      <w:r>
        <w:tab/>
      </w:r>
      <w:r>
        <w:tab/>
        <w:t>AT&amp;T</w:t>
      </w:r>
    </w:p>
    <w:p w14:paraId="6661EEAA" w14:textId="04903923" w:rsidR="005A0139" w:rsidRDefault="00F26B05" w:rsidP="00F26B05">
      <w:pPr>
        <w:pStyle w:val="Reference"/>
      </w:pPr>
      <w:r>
        <w:t>R1-1804851</w:t>
      </w:r>
      <w:r>
        <w:tab/>
        <w:t xml:space="preserve">Remaining Details of CQI and MCS Tables for URLLC </w:t>
      </w:r>
      <w:r>
        <w:tab/>
        <w:t>InterDigital, Inc.</w:t>
      </w:r>
    </w:p>
    <w:p w14:paraId="3BC9304B" w14:textId="695206CA" w:rsidR="003A7EF3" w:rsidRDefault="003A7EF3" w:rsidP="005A0139">
      <w:pPr>
        <w:pStyle w:val="Reference"/>
        <w:numPr>
          <w:ilvl w:val="0"/>
          <w:numId w:val="0"/>
        </w:numPr>
        <w:ind w:left="567"/>
      </w:pPr>
    </w:p>
    <w:sectPr w:rsidR="003A7EF3" w:rsidSect="00C02A4C">
      <w:headerReference w:type="even" r:id="rId13"/>
      <w:footerReference w:type="default" r:id="rId14"/>
      <w:footnotePr>
        <w:numRestart w:val="eachSect"/>
      </w:footnotePr>
      <w:pgSz w:w="12240" w:h="15840" w:code="1"/>
      <w:pgMar w:top="1440" w:right="1440" w:bottom="1440" w:left="1440" w:header="680"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FD809" w14:textId="77777777" w:rsidR="002919F7" w:rsidRDefault="002919F7">
      <w:r>
        <w:separator/>
      </w:r>
    </w:p>
  </w:endnote>
  <w:endnote w:type="continuationSeparator" w:id="0">
    <w:p w14:paraId="58971785" w14:textId="77777777" w:rsidR="002919F7" w:rsidRDefault="0029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Microsoft YaHei"/>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C4F2C" w14:textId="3403416B" w:rsidR="001C5169" w:rsidRDefault="001C5169" w:rsidP="00313FD6">
    <w:pPr>
      <w:pStyle w:val="Footer"/>
      <w:tabs>
        <w:tab w:val="center" w:pos="4820"/>
        <w:tab w:val="right" w:pos="9639"/>
      </w:tabs>
      <w:jc w:val="left"/>
    </w:pPr>
    <w:r>
      <w:tab/>
    </w:r>
    <w:r>
      <w:rPr>
        <w:rStyle w:val="PageNumber"/>
      </w:rPr>
      <w:fldChar w:fldCharType="begin"/>
    </w:r>
    <w:r>
      <w:rPr>
        <w:rStyle w:val="PageNumber"/>
      </w:rPr>
      <w:instrText xml:space="preserve"> PAGE </w:instrText>
    </w:r>
    <w:r>
      <w:rPr>
        <w:rStyle w:val="PageNumber"/>
      </w:rPr>
      <w:fldChar w:fldCharType="separate"/>
    </w:r>
    <w:r w:rsidR="00100DF8">
      <w:rPr>
        <w:rStyle w:val="PageNumber"/>
      </w:rPr>
      <w:t>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00DF8">
      <w:rPr>
        <w:rStyle w:val="PageNumber"/>
      </w:rPr>
      <w:t>6</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2DDEB" w14:textId="77777777" w:rsidR="002919F7" w:rsidRDefault="002919F7">
      <w:r>
        <w:separator/>
      </w:r>
    </w:p>
  </w:footnote>
  <w:footnote w:type="continuationSeparator" w:id="0">
    <w:p w14:paraId="682716B0" w14:textId="77777777" w:rsidR="002919F7" w:rsidRDefault="002919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E8C68" w14:textId="77777777" w:rsidR="001C5169" w:rsidRDefault="001C5169">
    <w:r>
      <w:t xml:space="preserve">Page </w:t>
    </w:r>
    <w:r>
      <w:fldChar w:fldCharType="begin"/>
    </w:r>
    <w:r>
      <w:instrText>PAGE</w:instrText>
    </w:r>
    <w:r>
      <w:fldChar w:fldCharType="separate"/>
    </w:r>
    <w:r>
      <w:t>4</w:t>
    </w:r>
    <w:r>
      <w:fldChar w:fldCharType="end"/>
    </w:r>
    <w:r>
      <w:br/>
      <w:t>Draft prETS 300 ???: Month YYYY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70E61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0C82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DAFE90"/>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pStyle w:val="textintend1"/>
      <w:lvlText w:val="*"/>
      <w:lvlJc w:val="left"/>
    </w:lvl>
  </w:abstractNum>
  <w:abstractNum w:abstractNumId="4" w15:restartNumberingAfterBreak="0">
    <w:nsid w:val="02552047"/>
    <w:multiLevelType w:val="multilevel"/>
    <w:tmpl w:val="F8C40C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03F32763"/>
    <w:multiLevelType w:val="hybridMultilevel"/>
    <w:tmpl w:val="02FA79FE"/>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4EB5BBC"/>
    <w:multiLevelType w:val="hybridMultilevel"/>
    <w:tmpl w:val="70DC2078"/>
    <w:lvl w:ilvl="0" w:tplc="45ECDC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327BF"/>
    <w:multiLevelType w:val="hybridMultilevel"/>
    <w:tmpl w:val="6B90DFE6"/>
    <w:lvl w:ilvl="0" w:tplc="60AE8B56">
      <w:start w:val="1"/>
      <w:numFmt w:val="bullet"/>
      <w:lvlText w:val="•"/>
      <w:lvlJc w:val="left"/>
      <w:pPr>
        <w:ind w:left="620" w:hanging="420"/>
      </w:pPr>
      <w:rPr>
        <w:rFonts w:ascii="Arial" w:hAnsi="Arial" w:cs="Times New Roman" w:hint="default"/>
      </w:rPr>
    </w:lvl>
    <w:lvl w:ilvl="1" w:tplc="04090003">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start w:val="1"/>
      <w:numFmt w:val="bullet"/>
      <w:lvlText w:val=""/>
      <w:lvlJc w:val="left"/>
      <w:pPr>
        <w:ind w:left="1880" w:hanging="420"/>
      </w:pPr>
      <w:rPr>
        <w:rFonts w:ascii="Wingdings" w:hAnsi="Wingdings" w:hint="default"/>
      </w:rPr>
    </w:lvl>
    <w:lvl w:ilvl="4" w:tplc="04090003">
      <w:start w:val="1"/>
      <w:numFmt w:val="bullet"/>
      <w:lvlText w:val=""/>
      <w:lvlJc w:val="left"/>
      <w:pPr>
        <w:ind w:left="2300" w:hanging="420"/>
      </w:pPr>
      <w:rPr>
        <w:rFonts w:ascii="Wingdings" w:hAnsi="Wingdings" w:hint="default"/>
      </w:rPr>
    </w:lvl>
    <w:lvl w:ilvl="5" w:tplc="04090005">
      <w:start w:val="1"/>
      <w:numFmt w:val="bullet"/>
      <w:lvlText w:val=""/>
      <w:lvlJc w:val="left"/>
      <w:pPr>
        <w:ind w:left="2720" w:hanging="420"/>
      </w:pPr>
      <w:rPr>
        <w:rFonts w:ascii="Wingdings" w:hAnsi="Wingdings" w:hint="default"/>
      </w:rPr>
    </w:lvl>
    <w:lvl w:ilvl="6" w:tplc="04090001">
      <w:start w:val="1"/>
      <w:numFmt w:val="bullet"/>
      <w:lvlText w:val=""/>
      <w:lvlJc w:val="left"/>
      <w:pPr>
        <w:ind w:left="3140" w:hanging="420"/>
      </w:pPr>
      <w:rPr>
        <w:rFonts w:ascii="Wingdings" w:hAnsi="Wingdings" w:hint="default"/>
      </w:rPr>
    </w:lvl>
    <w:lvl w:ilvl="7" w:tplc="04090003">
      <w:start w:val="1"/>
      <w:numFmt w:val="bullet"/>
      <w:lvlText w:val=""/>
      <w:lvlJc w:val="left"/>
      <w:pPr>
        <w:ind w:left="3560" w:hanging="420"/>
      </w:pPr>
      <w:rPr>
        <w:rFonts w:ascii="Wingdings" w:hAnsi="Wingdings" w:hint="default"/>
      </w:rPr>
    </w:lvl>
    <w:lvl w:ilvl="8" w:tplc="04090005">
      <w:start w:val="1"/>
      <w:numFmt w:val="bullet"/>
      <w:lvlText w:val=""/>
      <w:lvlJc w:val="left"/>
      <w:pPr>
        <w:ind w:left="3980" w:hanging="420"/>
      </w:pPr>
      <w:rPr>
        <w:rFonts w:ascii="Wingdings" w:hAnsi="Wingdings" w:hint="default"/>
      </w:rPr>
    </w:lvl>
  </w:abstractNum>
  <w:abstractNum w:abstractNumId="8" w15:restartNumberingAfterBreak="0">
    <w:nsid w:val="12BF4FA0"/>
    <w:multiLevelType w:val="hybridMultilevel"/>
    <w:tmpl w:val="02FA79FE"/>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15:restartNumberingAfterBreak="0">
    <w:nsid w:val="248715AF"/>
    <w:multiLevelType w:val="hybridMultilevel"/>
    <w:tmpl w:val="70DC2078"/>
    <w:lvl w:ilvl="0" w:tplc="45ECDC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E734A"/>
    <w:multiLevelType w:val="hybridMultilevel"/>
    <w:tmpl w:val="4CB0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10811"/>
    <w:multiLevelType w:val="hybridMultilevel"/>
    <w:tmpl w:val="70DC2078"/>
    <w:lvl w:ilvl="0" w:tplc="45ECDC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24678"/>
    <w:multiLevelType w:val="hybridMultilevel"/>
    <w:tmpl w:val="70DC2078"/>
    <w:lvl w:ilvl="0" w:tplc="45ECDC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E445D"/>
    <w:multiLevelType w:val="multilevel"/>
    <w:tmpl w:val="456CAACC"/>
    <w:lvl w:ilvl="0">
      <w:start w:val="1"/>
      <w:numFmt w:val="decimal"/>
      <w:lvlText w:val="Proposal %1:"/>
      <w:lvlJc w:val="left"/>
      <w:pPr>
        <w:tabs>
          <w:tab w:val="num" w:pos="1304"/>
        </w:tabs>
        <w:ind w:left="1304" w:hanging="13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10B38FD"/>
    <w:multiLevelType w:val="hybridMultilevel"/>
    <w:tmpl w:val="10B2BFC0"/>
    <w:lvl w:ilvl="0" w:tplc="B3428C4A">
      <w:start w:val="1"/>
      <w:numFmt w:val="bullet"/>
      <w:pStyle w:val="ListBullet"/>
      <w:lvlText w:val="-"/>
      <w:lvlJc w:val="left"/>
      <w:pPr>
        <w:tabs>
          <w:tab w:val="num" w:pos="510"/>
        </w:tabs>
        <w:ind w:left="510" w:hanging="39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CD34B6"/>
    <w:multiLevelType w:val="hybridMultilevel"/>
    <w:tmpl w:val="F2426A34"/>
    <w:lvl w:ilvl="0" w:tplc="AF70FD9E">
      <w:start w:val="1"/>
      <w:numFmt w:val="bullet"/>
      <w:pStyle w:val="ListBullet4"/>
      <w:lvlText w:val="-"/>
      <w:lvlJc w:val="left"/>
      <w:pPr>
        <w:tabs>
          <w:tab w:val="num" w:pos="1361"/>
        </w:tabs>
        <w:ind w:left="1361" w:hanging="39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664A67"/>
    <w:multiLevelType w:val="hybridMultilevel"/>
    <w:tmpl w:val="02FA79FE"/>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35931123"/>
    <w:multiLevelType w:val="hybridMultilevel"/>
    <w:tmpl w:val="29F2A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111BC"/>
    <w:multiLevelType w:val="hybridMultilevel"/>
    <w:tmpl w:val="70DC2078"/>
    <w:lvl w:ilvl="0" w:tplc="45ECDC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01D00"/>
    <w:multiLevelType w:val="hybridMultilevel"/>
    <w:tmpl w:val="2EBA2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2613E4"/>
    <w:multiLevelType w:val="hybridMultilevel"/>
    <w:tmpl w:val="AC060582"/>
    <w:lvl w:ilvl="0" w:tplc="F028F0C0">
      <w:start w:val="1"/>
      <w:numFmt w:val="decimal"/>
      <w:pStyle w:val="KeyProposal"/>
      <w:lvlText w:val="Key Proposa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46647"/>
    <w:multiLevelType w:val="hybridMultilevel"/>
    <w:tmpl w:val="608679F6"/>
    <w:lvl w:ilvl="0" w:tplc="78A864BC">
      <w:start w:val="1"/>
      <w:numFmt w:val="decimal"/>
      <w:pStyle w:val="Proposal"/>
      <w:lvlText w:val="Proposal %1"/>
      <w:lvlJc w:val="left"/>
      <w:pPr>
        <w:tabs>
          <w:tab w:val="num" w:pos="1304"/>
        </w:tabs>
        <w:ind w:left="1304" w:hanging="13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BCA721D"/>
    <w:multiLevelType w:val="hybridMultilevel"/>
    <w:tmpl w:val="CC2A0A5E"/>
    <w:lvl w:ilvl="0" w:tplc="2BC0DF16">
      <w:start w:val="1"/>
      <w:numFmt w:val="bullet"/>
      <w:pStyle w:val="ListBullet5"/>
      <w:lvlText w:val="-"/>
      <w:lvlJc w:val="left"/>
      <w:pPr>
        <w:tabs>
          <w:tab w:val="num" w:pos="1644"/>
        </w:tabs>
        <w:ind w:left="1644" w:hanging="397"/>
      </w:pPr>
      <w:rPr>
        <w:rFonts w:ascii="Times New Roman" w:hAnsi="Times New Roman" w:cs="Times New Roman" w:hint="default"/>
        <w:lang w:val="en-US"/>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F4330FC"/>
    <w:multiLevelType w:val="hybridMultilevel"/>
    <w:tmpl w:val="7A1AC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03F73"/>
    <w:multiLevelType w:val="hybridMultilevel"/>
    <w:tmpl w:val="99E0CBFC"/>
    <w:lvl w:ilvl="0" w:tplc="C1706E3C">
      <w:start w:val="1"/>
      <w:numFmt w:val="bullet"/>
      <w:pStyle w:val="ListBullet2"/>
      <w:lvlText w:val="-"/>
      <w:lvlJc w:val="left"/>
      <w:pPr>
        <w:tabs>
          <w:tab w:val="num" w:pos="794"/>
        </w:tabs>
        <w:ind w:left="794" w:hanging="39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55685D"/>
    <w:multiLevelType w:val="singleLevel"/>
    <w:tmpl w:val="947A7058"/>
    <w:lvl w:ilvl="0">
      <w:start w:val="1"/>
      <w:numFmt w:val="bullet"/>
      <w:pStyle w:val="BodyTextIndent2"/>
      <w:lvlText w:val=""/>
      <w:lvlJc w:val="left"/>
      <w:pPr>
        <w:tabs>
          <w:tab w:val="num" w:pos="992"/>
        </w:tabs>
        <w:ind w:left="992" w:hanging="425"/>
      </w:pPr>
      <w:rPr>
        <w:rFonts w:ascii="Symbol" w:hAnsi="Symbol" w:hint="default"/>
      </w:rPr>
    </w:lvl>
  </w:abstractNum>
  <w:abstractNum w:abstractNumId="26" w15:restartNumberingAfterBreak="0">
    <w:nsid w:val="4BDF65F6"/>
    <w:multiLevelType w:val="hybridMultilevel"/>
    <w:tmpl w:val="9FF023C0"/>
    <w:lvl w:ilvl="0" w:tplc="0ED8CFC6">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E05E0F"/>
    <w:multiLevelType w:val="hybridMultilevel"/>
    <w:tmpl w:val="C4B4E4C4"/>
    <w:lvl w:ilvl="0" w:tplc="60AE8B56">
      <w:start w:val="1"/>
      <w:numFmt w:val="bullet"/>
      <w:lvlText w:val="•"/>
      <w:lvlJc w:val="left"/>
      <w:pPr>
        <w:ind w:left="620" w:hanging="42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01505E"/>
    <w:multiLevelType w:val="hybridMultilevel"/>
    <w:tmpl w:val="6C28A41A"/>
    <w:lvl w:ilvl="0" w:tplc="901E4CC4">
      <w:start w:val="1"/>
      <w:numFmt w:val="decimal"/>
      <w:pStyle w:val="Observation"/>
      <w:lvlText w:val="Observation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52A81"/>
    <w:multiLevelType w:val="hybridMultilevel"/>
    <w:tmpl w:val="A016EECC"/>
    <w:lvl w:ilvl="0" w:tplc="B6A42D6A">
      <w:start w:val="1"/>
      <w:numFmt w:val="bullet"/>
      <w:pStyle w:val="ListBullet3"/>
      <w:lvlText w:val="-"/>
      <w:lvlJc w:val="left"/>
      <w:pPr>
        <w:tabs>
          <w:tab w:val="num" w:pos="1077"/>
        </w:tabs>
        <w:ind w:left="1077" w:hanging="39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B70427"/>
    <w:multiLevelType w:val="hybridMultilevel"/>
    <w:tmpl w:val="2828E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535491"/>
    <w:multiLevelType w:val="hybridMultilevel"/>
    <w:tmpl w:val="02FA79FE"/>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2" w15:restartNumberingAfterBreak="0">
    <w:nsid w:val="6AC97695"/>
    <w:multiLevelType w:val="hybridMultilevel"/>
    <w:tmpl w:val="48EE5D74"/>
    <w:lvl w:ilvl="0" w:tplc="60AE8B56">
      <w:start w:val="1"/>
      <w:numFmt w:val="bullet"/>
      <w:lvlText w:val="•"/>
      <w:lvlJc w:val="left"/>
      <w:pPr>
        <w:ind w:left="620" w:hanging="42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3FC6386"/>
    <w:multiLevelType w:val="hybridMultilevel"/>
    <w:tmpl w:val="CE121FC8"/>
    <w:lvl w:ilvl="0" w:tplc="8C0C2142">
      <w:start w:val="1"/>
      <w:numFmt w:val="bullet"/>
      <w:lvlText w:val=""/>
      <w:lvlJc w:val="left"/>
      <w:pPr>
        <w:tabs>
          <w:tab w:val="num" w:pos="720"/>
        </w:tabs>
        <w:ind w:left="720" w:hanging="360"/>
      </w:pPr>
      <w:rPr>
        <w:rFonts w:ascii="Symbol" w:hAnsi="Symbol" w:hint="default"/>
      </w:rPr>
    </w:lvl>
    <w:lvl w:ilvl="1" w:tplc="2182E756">
      <w:numFmt w:val="bullet"/>
      <w:lvlText w:val="–"/>
      <w:lvlJc w:val="left"/>
      <w:pPr>
        <w:tabs>
          <w:tab w:val="num" w:pos="1440"/>
        </w:tabs>
        <w:ind w:left="1440" w:hanging="360"/>
      </w:pPr>
      <w:rPr>
        <w:rFonts w:ascii="Arial" w:hAnsi="Arial" w:cs="Times New Roman" w:hint="default"/>
      </w:rPr>
    </w:lvl>
    <w:lvl w:ilvl="2" w:tplc="944E038C">
      <w:start w:val="1"/>
      <w:numFmt w:val="bullet"/>
      <w:lvlText w:val=""/>
      <w:lvlJc w:val="left"/>
      <w:pPr>
        <w:tabs>
          <w:tab w:val="num" w:pos="2160"/>
        </w:tabs>
        <w:ind w:left="2160" w:hanging="360"/>
      </w:pPr>
      <w:rPr>
        <w:rFonts w:ascii="Symbol" w:hAnsi="Symbol" w:hint="default"/>
      </w:rPr>
    </w:lvl>
    <w:lvl w:ilvl="3" w:tplc="56C2B2DE">
      <w:start w:val="1"/>
      <w:numFmt w:val="bullet"/>
      <w:lvlText w:val=""/>
      <w:lvlJc w:val="left"/>
      <w:pPr>
        <w:tabs>
          <w:tab w:val="num" w:pos="2880"/>
        </w:tabs>
        <w:ind w:left="2880" w:hanging="360"/>
      </w:pPr>
      <w:rPr>
        <w:rFonts w:ascii="Symbol" w:hAnsi="Symbol" w:hint="default"/>
      </w:rPr>
    </w:lvl>
    <w:lvl w:ilvl="4" w:tplc="814CACAA">
      <w:start w:val="1"/>
      <w:numFmt w:val="bullet"/>
      <w:lvlText w:val=""/>
      <w:lvlJc w:val="left"/>
      <w:pPr>
        <w:tabs>
          <w:tab w:val="num" w:pos="3600"/>
        </w:tabs>
        <w:ind w:left="3600" w:hanging="360"/>
      </w:pPr>
      <w:rPr>
        <w:rFonts w:ascii="Symbol" w:hAnsi="Symbol" w:hint="default"/>
      </w:rPr>
    </w:lvl>
    <w:lvl w:ilvl="5" w:tplc="8C680EDC">
      <w:start w:val="1"/>
      <w:numFmt w:val="bullet"/>
      <w:lvlText w:val=""/>
      <w:lvlJc w:val="left"/>
      <w:pPr>
        <w:tabs>
          <w:tab w:val="num" w:pos="4320"/>
        </w:tabs>
        <w:ind w:left="4320" w:hanging="360"/>
      </w:pPr>
      <w:rPr>
        <w:rFonts w:ascii="Symbol" w:hAnsi="Symbol" w:hint="default"/>
      </w:rPr>
    </w:lvl>
    <w:lvl w:ilvl="6" w:tplc="531273C2">
      <w:start w:val="1"/>
      <w:numFmt w:val="bullet"/>
      <w:lvlText w:val=""/>
      <w:lvlJc w:val="left"/>
      <w:pPr>
        <w:tabs>
          <w:tab w:val="num" w:pos="5040"/>
        </w:tabs>
        <w:ind w:left="5040" w:hanging="360"/>
      </w:pPr>
      <w:rPr>
        <w:rFonts w:ascii="Symbol" w:hAnsi="Symbol" w:hint="default"/>
      </w:rPr>
    </w:lvl>
    <w:lvl w:ilvl="7" w:tplc="3D1E311C">
      <w:start w:val="1"/>
      <w:numFmt w:val="bullet"/>
      <w:lvlText w:val=""/>
      <w:lvlJc w:val="left"/>
      <w:pPr>
        <w:tabs>
          <w:tab w:val="num" w:pos="5760"/>
        </w:tabs>
        <w:ind w:left="5760" w:hanging="360"/>
      </w:pPr>
      <w:rPr>
        <w:rFonts w:ascii="Symbol" w:hAnsi="Symbol" w:hint="default"/>
      </w:rPr>
    </w:lvl>
    <w:lvl w:ilvl="8" w:tplc="8EC2451E">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55178B6"/>
    <w:multiLevelType w:val="hybridMultilevel"/>
    <w:tmpl w:val="70DC2078"/>
    <w:lvl w:ilvl="0" w:tplc="45ECDC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55F6F"/>
    <w:multiLevelType w:val="hybridMultilevel"/>
    <w:tmpl w:val="FA42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2C0FD9"/>
    <w:multiLevelType w:val="hybridMultilevel"/>
    <w:tmpl w:val="4BF66EE2"/>
    <w:lvl w:ilvl="0" w:tplc="04090017">
      <w:start w:val="1"/>
      <w:numFmt w:val="lowerLetter"/>
      <w:lvlText w:val="%1)"/>
      <w:lvlJc w:val="left"/>
      <w:pPr>
        <w:ind w:left="1040" w:hanging="420"/>
      </w:p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37" w15:restartNumberingAfterBreak="0">
    <w:nsid w:val="7B0E0DA7"/>
    <w:multiLevelType w:val="hybridMultilevel"/>
    <w:tmpl w:val="CC58EAC4"/>
    <w:lvl w:ilvl="0" w:tplc="60AE8B56">
      <w:start w:val="1"/>
      <w:numFmt w:val="bullet"/>
      <w:lvlText w:val="•"/>
      <w:lvlJc w:val="left"/>
      <w:pPr>
        <w:ind w:left="620" w:hanging="420"/>
      </w:pPr>
      <w:rPr>
        <w:rFonts w:ascii="Arial" w:hAnsi="Arial" w:cs="Times New Roman" w:hint="default"/>
      </w:rPr>
    </w:lvl>
    <w:lvl w:ilvl="1" w:tplc="04090017">
      <w:start w:val="1"/>
      <w:numFmt w:val="lowerLetter"/>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1"/>
  </w:num>
  <w:num w:numId="4">
    <w:abstractNumId w:val="22"/>
  </w:num>
  <w:num w:numId="5">
    <w:abstractNumId w:val="14"/>
  </w:num>
  <w:num w:numId="6">
    <w:abstractNumId w:val="24"/>
  </w:num>
  <w:num w:numId="7">
    <w:abstractNumId w:val="29"/>
  </w:num>
  <w:num w:numId="8">
    <w:abstractNumId w:val="15"/>
  </w:num>
  <w:num w:numId="9">
    <w:abstractNumId w:val="13"/>
  </w:num>
  <w:num w:numId="10">
    <w:abstractNumId w:val="2"/>
  </w:num>
  <w:num w:numId="11">
    <w:abstractNumId w:val="1"/>
  </w:num>
  <w:num w:numId="12">
    <w:abstractNumId w:val="0"/>
  </w:num>
  <w:num w:numId="13">
    <w:abstractNumId w:val="28"/>
  </w:num>
  <w:num w:numId="14">
    <w:abstractNumId w:val="19"/>
  </w:num>
  <w:num w:numId="15">
    <w:abstractNumId w:val="20"/>
  </w:num>
  <w:num w:numId="16">
    <w:abstractNumId w:val="33"/>
  </w:num>
  <w:num w:numId="17">
    <w:abstractNumId w:val="23"/>
  </w:num>
  <w:num w:numId="18">
    <w:abstractNumId w:val="10"/>
  </w:num>
  <w:num w:numId="19">
    <w:abstractNumId w:val="9"/>
  </w:num>
  <w:num w:numId="20">
    <w:abstractNumId w:val="6"/>
  </w:num>
  <w:num w:numId="21">
    <w:abstractNumId w:val="11"/>
  </w:num>
  <w:num w:numId="22">
    <w:abstractNumId w:val="21"/>
  </w:num>
  <w:num w:numId="23">
    <w:abstractNumId w:val="21"/>
  </w:num>
  <w:num w:numId="24">
    <w:abstractNumId w:val="21"/>
  </w:num>
  <w:num w:numId="25">
    <w:abstractNumId w:val="21"/>
  </w:num>
  <w:num w:numId="26">
    <w:abstractNumId w:val="21"/>
  </w:num>
  <w:num w:numId="27">
    <w:abstractNumId w:val="12"/>
  </w:num>
  <w:num w:numId="28">
    <w:abstractNumId w:val="18"/>
  </w:num>
  <w:num w:numId="29">
    <w:abstractNumId w:val="34"/>
  </w:num>
  <w:num w:numId="30">
    <w:abstractNumId w:val="4"/>
  </w:num>
  <w:num w:numId="31">
    <w:abstractNumId w:val="25"/>
  </w:num>
  <w:num w:numId="32">
    <w:abstractNumId w:val="3"/>
    <w:lvlOverride w:ilvl="0">
      <w:lvl w:ilvl="0">
        <w:start w:val="1"/>
        <w:numFmt w:val="bullet"/>
        <w:pStyle w:val="textintend1"/>
        <w:lvlText w:val=""/>
        <w:legacy w:legacy="1" w:legacySpace="0" w:legacyIndent="360"/>
        <w:lvlJc w:val="left"/>
        <w:pPr>
          <w:ind w:left="360" w:hanging="360"/>
        </w:pPr>
        <w:rPr>
          <w:rFonts w:ascii="Symbol" w:hAnsi="Symbol" w:hint="default"/>
        </w:rPr>
      </w:lvl>
    </w:lvlOverride>
  </w:num>
  <w:num w:numId="33">
    <w:abstractNumId w:val="7"/>
  </w:num>
  <w:num w:numId="34">
    <w:abstractNumId w:val="27"/>
  </w:num>
  <w:num w:numId="35">
    <w:abstractNumId w:val="37"/>
    <w:lvlOverride w:ilvl="0"/>
    <w:lvlOverride w:ilvl="1">
      <w:startOverride w:val="1"/>
    </w:lvlOverride>
    <w:lvlOverride w:ilvl="2"/>
    <w:lvlOverride w:ilvl="3"/>
    <w:lvlOverride w:ilvl="4"/>
    <w:lvlOverride w:ilvl="5"/>
    <w:lvlOverride w:ilvl="6"/>
    <w:lvlOverride w:ilvl="7"/>
    <w:lvlOverride w:ilvl="8"/>
  </w:num>
  <w:num w:numId="36">
    <w:abstractNumId w:val="36"/>
    <w:lvlOverride w:ilvl="0">
      <w:startOverride w:val="1"/>
    </w:lvlOverride>
    <w:lvlOverride w:ilvl="1"/>
    <w:lvlOverride w:ilvl="2"/>
    <w:lvlOverride w:ilvl="3"/>
    <w:lvlOverride w:ilvl="4"/>
    <w:lvlOverride w:ilvl="5"/>
    <w:lvlOverride w:ilvl="6"/>
    <w:lvlOverride w:ilvl="7"/>
    <w:lvlOverride w:ilvl="8"/>
  </w:num>
  <w:num w:numId="37">
    <w:abstractNumId w:val="32"/>
  </w:num>
  <w:num w:numId="38">
    <w:abstractNumId w:val="36"/>
  </w:num>
  <w:num w:numId="39">
    <w:abstractNumId w:val="30"/>
  </w:num>
  <w:num w:numId="40">
    <w:abstractNumId w:val="35"/>
  </w:num>
  <w:num w:numId="41">
    <w:abstractNumId w:val="17"/>
  </w:num>
  <w:num w:numId="42">
    <w:abstractNumId w:val="4"/>
  </w:num>
  <w:num w:numId="43">
    <w:abstractNumId w:val="8"/>
  </w:num>
  <w:num w:numId="44">
    <w:abstractNumId w:val="5"/>
  </w:num>
  <w:num w:numId="45">
    <w:abstractNumId w:val="16"/>
  </w:num>
  <w:num w:numId="46">
    <w:abstractNumId w:val="3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mela Cozzo_1">
    <w15:presenceInfo w15:providerId="None" w15:userId="Carmela Cozzo_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oNotDisplayPageBoundaries/>
  <w:printFractionalCharacterWidth/>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de-DE" w:vendorID="64" w:dllVersion="6" w:nlCheck="1" w:checkStyle="1"/>
  <w:activeWritingStyle w:appName="MSWord" w:lang="sv-SE"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32"/>
    <w:rsid w:val="000006E1"/>
    <w:rsid w:val="00002A37"/>
    <w:rsid w:val="00003F5E"/>
    <w:rsid w:val="00006446"/>
    <w:rsid w:val="00006896"/>
    <w:rsid w:val="00007CDC"/>
    <w:rsid w:val="00007FC4"/>
    <w:rsid w:val="00011B28"/>
    <w:rsid w:val="00015D15"/>
    <w:rsid w:val="00023518"/>
    <w:rsid w:val="0002564D"/>
    <w:rsid w:val="00025ECA"/>
    <w:rsid w:val="00030B30"/>
    <w:rsid w:val="000325B8"/>
    <w:rsid w:val="0003395B"/>
    <w:rsid w:val="00034C15"/>
    <w:rsid w:val="00036BA1"/>
    <w:rsid w:val="00040275"/>
    <w:rsid w:val="00042009"/>
    <w:rsid w:val="000422E2"/>
    <w:rsid w:val="00042F22"/>
    <w:rsid w:val="000444EF"/>
    <w:rsid w:val="000472C1"/>
    <w:rsid w:val="00052A07"/>
    <w:rsid w:val="000534E3"/>
    <w:rsid w:val="0005606A"/>
    <w:rsid w:val="00057117"/>
    <w:rsid w:val="000616E7"/>
    <w:rsid w:val="0006487E"/>
    <w:rsid w:val="00065E1A"/>
    <w:rsid w:val="00077E5F"/>
    <w:rsid w:val="0008036A"/>
    <w:rsid w:val="00081617"/>
    <w:rsid w:val="00081AE6"/>
    <w:rsid w:val="000855EB"/>
    <w:rsid w:val="00085B52"/>
    <w:rsid w:val="000866F2"/>
    <w:rsid w:val="0009009F"/>
    <w:rsid w:val="00091557"/>
    <w:rsid w:val="000924C1"/>
    <w:rsid w:val="000924F0"/>
    <w:rsid w:val="00093474"/>
    <w:rsid w:val="0009510F"/>
    <w:rsid w:val="000A1B7B"/>
    <w:rsid w:val="000A56F2"/>
    <w:rsid w:val="000B2719"/>
    <w:rsid w:val="000B3A8F"/>
    <w:rsid w:val="000B4AB9"/>
    <w:rsid w:val="000B58C3"/>
    <w:rsid w:val="000B61E9"/>
    <w:rsid w:val="000B6ACB"/>
    <w:rsid w:val="000C1473"/>
    <w:rsid w:val="000C165A"/>
    <w:rsid w:val="000C2E19"/>
    <w:rsid w:val="000C4C24"/>
    <w:rsid w:val="000C5734"/>
    <w:rsid w:val="000D0D07"/>
    <w:rsid w:val="000D4797"/>
    <w:rsid w:val="000E0527"/>
    <w:rsid w:val="000E1E92"/>
    <w:rsid w:val="000E6F2C"/>
    <w:rsid w:val="000F06D6"/>
    <w:rsid w:val="000F0EB1"/>
    <w:rsid w:val="000F1106"/>
    <w:rsid w:val="000F3BE9"/>
    <w:rsid w:val="000F3F6C"/>
    <w:rsid w:val="000F596A"/>
    <w:rsid w:val="000F6DF3"/>
    <w:rsid w:val="000F790F"/>
    <w:rsid w:val="001005FF"/>
    <w:rsid w:val="00100DF8"/>
    <w:rsid w:val="00101CBC"/>
    <w:rsid w:val="001062FB"/>
    <w:rsid w:val="001063E6"/>
    <w:rsid w:val="00113CF4"/>
    <w:rsid w:val="001153EA"/>
    <w:rsid w:val="00115643"/>
    <w:rsid w:val="00116765"/>
    <w:rsid w:val="001219F5"/>
    <w:rsid w:val="00121A20"/>
    <w:rsid w:val="0012377F"/>
    <w:rsid w:val="00124314"/>
    <w:rsid w:val="00124A27"/>
    <w:rsid w:val="00126B4A"/>
    <w:rsid w:val="00132FD0"/>
    <w:rsid w:val="001344C0"/>
    <w:rsid w:val="001346FA"/>
    <w:rsid w:val="00135252"/>
    <w:rsid w:val="00137AB5"/>
    <w:rsid w:val="00137F0B"/>
    <w:rsid w:val="00143B6B"/>
    <w:rsid w:val="001468F5"/>
    <w:rsid w:val="00151E23"/>
    <w:rsid w:val="001526E0"/>
    <w:rsid w:val="0015373E"/>
    <w:rsid w:val="001551B5"/>
    <w:rsid w:val="001621D9"/>
    <w:rsid w:val="0016288A"/>
    <w:rsid w:val="001642D1"/>
    <w:rsid w:val="001659C1"/>
    <w:rsid w:val="00173A8E"/>
    <w:rsid w:val="0017786A"/>
    <w:rsid w:val="00181117"/>
    <w:rsid w:val="0018143F"/>
    <w:rsid w:val="00190AC1"/>
    <w:rsid w:val="001914BD"/>
    <w:rsid w:val="0019341A"/>
    <w:rsid w:val="0019365E"/>
    <w:rsid w:val="00197DF9"/>
    <w:rsid w:val="001A1987"/>
    <w:rsid w:val="001A2564"/>
    <w:rsid w:val="001A6173"/>
    <w:rsid w:val="001A6CBA"/>
    <w:rsid w:val="001B0D97"/>
    <w:rsid w:val="001B46ED"/>
    <w:rsid w:val="001B5A5D"/>
    <w:rsid w:val="001C0302"/>
    <w:rsid w:val="001C1CE5"/>
    <w:rsid w:val="001C3D2A"/>
    <w:rsid w:val="001C5169"/>
    <w:rsid w:val="001D081F"/>
    <w:rsid w:val="001D0B59"/>
    <w:rsid w:val="001D51BA"/>
    <w:rsid w:val="001D6342"/>
    <w:rsid w:val="001D6D53"/>
    <w:rsid w:val="001E112F"/>
    <w:rsid w:val="001E2560"/>
    <w:rsid w:val="001E5839"/>
    <w:rsid w:val="001E58E2"/>
    <w:rsid w:val="001E7AED"/>
    <w:rsid w:val="001F186D"/>
    <w:rsid w:val="001F3916"/>
    <w:rsid w:val="001F4892"/>
    <w:rsid w:val="001F54C5"/>
    <w:rsid w:val="001F662C"/>
    <w:rsid w:val="001F7074"/>
    <w:rsid w:val="00200490"/>
    <w:rsid w:val="00201F3A"/>
    <w:rsid w:val="002036B1"/>
    <w:rsid w:val="00203F96"/>
    <w:rsid w:val="002069B2"/>
    <w:rsid w:val="00207FA3"/>
    <w:rsid w:val="00214DA8"/>
    <w:rsid w:val="00214E98"/>
    <w:rsid w:val="00215423"/>
    <w:rsid w:val="002158FA"/>
    <w:rsid w:val="00220600"/>
    <w:rsid w:val="00220DD8"/>
    <w:rsid w:val="002224DB"/>
    <w:rsid w:val="00223FCB"/>
    <w:rsid w:val="002252C3"/>
    <w:rsid w:val="00225C54"/>
    <w:rsid w:val="00230765"/>
    <w:rsid w:val="002319E4"/>
    <w:rsid w:val="00235632"/>
    <w:rsid w:val="00235872"/>
    <w:rsid w:val="0023616A"/>
    <w:rsid w:val="00237ACE"/>
    <w:rsid w:val="00241559"/>
    <w:rsid w:val="00241986"/>
    <w:rsid w:val="002435B3"/>
    <w:rsid w:val="00244D72"/>
    <w:rsid w:val="002451ED"/>
    <w:rsid w:val="002458EB"/>
    <w:rsid w:val="002500C8"/>
    <w:rsid w:val="00257543"/>
    <w:rsid w:val="002611E7"/>
    <w:rsid w:val="002617E7"/>
    <w:rsid w:val="00263386"/>
    <w:rsid w:val="0026340D"/>
    <w:rsid w:val="00264228"/>
    <w:rsid w:val="00264334"/>
    <w:rsid w:val="0026473E"/>
    <w:rsid w:val="00266214"/>
    <w:rsid w:val="00267C83"/>
    <w:rsid w:val="0027144F"/>
    <w:rsid w:val="00271813"/>
    <w:rsid w:val="00271F3A"/>
    <w:rsid w:val="00273278"/>
    <w:rsid w:val="002737F4"/>
    <w:rsid w:val="002754C5"/>
    <w:rsid w:val="00276C5F"/>
    <w:rsid w:val="002805F5"/>
    <w:rsid w:val="00280751"/>
    <w:rsid w:val="0028280A"/>
    <w:rsid w:val="00286ACD"/>
    <w:rsid w:val="00287838"/>
    <w:rsid w:val="002907B5"/>
    <w:rsid w:val="002915F8"/>
    <w:rsid w:val="002919F7"/>
    <w:rsid w:val="00292EB7"/>
    <w:rsid w:val="002940B3"/>
    <w:rsid w:val="00296227"/>
    <w:rsid w:val="00296F44"/>
    <w:rsid w:val="0029777D"/>
    <w:rsid w:val="002A00AF"/>
    <w:rsid w:val="002A055E"/>
    <w:rsid w:val="002A1D4E"/>
    <w:rsid w:val="002A2869"/>
    <w:rsid w:val="002A4CFA"/>
    <w:rsid w:val="002B24D6"/>
    <w:rsid w:val="002C41E6"/>
    <w:rsid w:val="002C5BAC"/>
    <w:rsid w:val="002D071A"/>
    <w:rsid w:val="002D34B2"/>
    <w:rsid w:val="002D7637"/>
    <w:rsid w:val="002E17F2"/>
    <w:rsid w:val="002E7002"/>
    <w:rsid w:val="002E7CAE"/>
    <w:rsid w:val="002F2771"/>
    <w:rsid w:val="002F37A9"/>
    <w:rsid w:val="002F6288"/>
    <w:rsid w:val="00301CE6"/>
    <w:rsid w:val="0030256B"/>
    <w:rsid w:val="0030501F"/>
    <w:rsid w:val="0030687A"/>
    <w:rsid w:val="00307298"/>
    <w:rsid w:val="00307BA1"/>
    <w:rsid w:val="00311702"/>
    <w:rsid w:val="00311E82"/>
    <w:rsid w:val="00313FD6"/>
    <w:rsid w:val="003143BD"/>
    <w:rsid w:val="003203ED"/>
    <w:rsid w:val="00322C9F"/>
    <w:rsid w:val="00324D23"/>
    <w:rsid w:val="00327997"/>
    <w:rsid w:val="00331751"/>
    <w:rsid w:val="00331B7B"/>
    <w:rsid w:val="00334579"/>
    <w:rsid w:val="003357BC"/>
    <w:rsid w:val="00335858"/>
    <w:rsid w:val="00336BDA"/>
    <w:rsid w:val="003406A5"/>
    <w:rsid w:val="00342BD7"/>
    <w:rsid w:val="00346DB5"/>
    <w:rsid w:val="003477B1"/>
    <w:rsid w:val="003505C3"/>
    <w:rsid w:val="00356A14"/>
    <w:rsid w:val="00357380"/>
    <w:rsid w:val="003602D9"/>
    <w:rsid w:val="003604CE"/>
    <w:rsid w:val="0036396D"/>
    <w:rsid w:val="00367D4C"/>
    <w:rsid w:val="00370E47"/>
    <w:rsid w:val="003742AC"/>
    <w:rsid w:val="00374ADB"/>
    <w:rsid w:val="00377CE1"/>
    <w:rsid w:val="00380BE8"/>
    <w:rsid w:val="00385BF0"/>
    <w:rsid w:val="00392346"/>
    <w:rsid w:val="003939FF"/>
    <w:rsid w:val="003A0E41"/>
    <w:rsid w:val="003A2223"/>
    <w:rsid w:val="003A2A0F"/>
    <w:rsid w:val="003A45A1"/>
    <w:rsid w:val="003A5B0A"/>
    <w:rsid w:val="003A6BAC"/>
    <w:rsid w:val="003A7EF3"/>
    <w:rsid w:val="003B0521"/>
    <w:rsid w:val="003B159C"/>
    <w:rsid w:val="003B369F"/>
    <w:rsid w:val="003B36A3"/>
    <w:rsid w:val="003B6EC3"/>
    <w:rsid w:val="003B7FE5"/>
    <w:rsid w:val="003C11C8"/>
    <w:rsid w:val="003C2702"/>
    <w:rsid w:val="003C7806"/>
    <w:rsid w:val="003D03D7"/>
    <w:rsid w:val="003D109F"/>
    <w:rsid w:val="003D2478"/>
    <w:rsid w:val="003D3C45"/>
    <w:rsid w:val="003D55AF"/>
    <w:rsid w:val="003D5B1F"/>
    <w:rsid w:val="003E15FA"/>
    <w:rsid w:val="003E3DFF"/>
    <w:rsid w:val="003E55E4"/>
    <w:rsid w:val="003E74E3"/>
    <w:rsid w:val="003F05C7"/>
    <w:rsid w:val="003F2CD4"/>
    <w:rsid w:val="003F6BBE"/>
    <w:rsid w:val="004000E8"/>
    <w:rsid w:val="00402E2B"/>
    <w:rsid w:val="004033B5"/>
    <w:rsid w:val="004050EA"/>
    <w:rsid w:val="0040512B"/>
    <w:rsid w:val="00405CA5"/>
    <w:rsid w:val="00407CD3"/>
    <w:rsid w:val="00410134"/>
    <w:rsid w:val="00410B72"/>
    <w:rsid w:val="00410F18"/>
    <w:rsid w:val="0041263E"/>
    <w:rsid w:val="00413AAC"/>
    <w:rsid w:val="00413E92"/>
    <w:rsid w:val="00415DF8"/>
    <w:rsid w:val="00421105"/>
    <w:rsid w:val="004215B9"/>
    <w:rsid w:val="004242F4"/>
    <w:rsid w:val="00425B67"/>
    <w:rsid w:val="00427248"/>
    <w:rsid w:val="00437447"/>
    <w:rsid w:val="00441782"/>
    <w:rsid w:val="00441A92"/>
    <w:rsid w:val="00444F56"/>
    <w:rsid w:val="00446488"/>
    <w:rsid w:val="00446FE4"/>
    <w:rsid w:val="004517AA"/>
    <w:rsid w:val="00452CAC"/>
    <w:rsid w:val="00457565"/>
    <w:rsid w:val="00457B71"/>
    <w:rsid w:val="00465ABC"/>
    <w:rsid w:val="004669E2"/>
    <w:rsid w:val="00470409"/>
    <w:rsid w:val="00470C31"/>
    <w:rsid w:val="00471208"/>
    <w:rsid w:val="004734D0"/>
    <w:rsid w:val="0047556B"/>
    <w:rsid w:val="004761E4"/>
    <w:rsid w:val="00477768"/>
    <w:rsid w:val="0048185A"/>
    <w:rsid w:val="00492BC5"/>
    <w:rsid w:val="004964F1"/>
    <w:rsid w:val="004A16BC"/>
    <w:rsid w:val="004A2B94"/>
    <w:rsid w:val="004B36ED"/>
    <w:rsid w:val="004B7C0C"/>
    <w:rsid w:val="004C1E95"/>
    <w:rsid w:val="004C3898"/>
    <w:rsid w:val="004C6406"/>
    <w:rsid w:val="004D36B1"/>
    <w:rsid w:val="004D391F"/>
    <w:rsid w:val="004D7DD0"/>
    <w:rsid w:val="004D7EBD"/>
    <w:rsid w:val="004E2680"/>
    <w:rsid w:val="004E28F9"/>
    <w:rsid w:val="004E462E"/>
    <w:rsid w:val="004E56DC"/>
    <w:rsid w:val="004E75BE"/>
    <w:rsid w:val="004E76F4"/>
    <w:rsid w:val="004F0B4E"/>
    <w:rsid w:val="004F0B6C"/>
    <w:rsid w:val="004F2078"/>
    <w:rsid w:val="004F4DA3"/>
    <w:rsid w:val="00506557"/>
    <w:rsid w:val="0050677A"/>
    <w:rsid w:val="005108D8"/>
    <w:rsid w:val="005116F9"/>
    <w:rsid w:val="005153A7"/>
    <w:rsid w:val="005219CF"/>
    <w:rsid w:val="00534B59"/>
    <w:rsid w:val="00535F41"/>
    <w:rsid w:val="00536759"/>
    <w:rsid w:val="0053762D"/>
    <w:rsid w:val="00537C62"/>
    <w:rsid w:val="005455C5"/>
    <w:rsid w:val="00546970"/>
    <w:rsid w:val="00554192"/>
    <w:rsid w:val="00554E19"/>
    <w:rsid w:val="00557F49"/>
    <w:rsid w:val="0056052F"/>
    <w:rsid w:val="0056121F"/>
    <w:rsid w:val="00566D2F"/>
    <w:rsid w:val="00572505"/>
    <w:rsid w:val="00572DCD"/>
    <w:rsid w:val="00575DA6"/>
    <w:rsid w:val="005763AE"/>
    <w:rsid w:val="00582809"/>
    <w:rsid w:val="005832D1"/>
    <w:rsid w:val="00583D71"/>
    <w:rsid w:val="0058798C"/>
    <w:rsid w:val="005900FA"/>
    <w:rsid w:val="005935A4"/>
    <w:rsid w:val="005948C2"/>
    <w:rsid w:val="00595DCA"/>
    <w:rsid w:val="0059779B"/>
    <w:rsid w:val="005A0139"/>
    <w:rsid w:val="005A209A"/>
    <w:rsid w:val="005A662D"/>
    <w:rsid w:val="005A6BA9"/>
    <w:rsid w:val="005B35D7"/>
    <w:rsid w:val="005B392A"/>
    <w:rsid w:val="005B3AA3"/>
    <w:rsid w:val="005B6F83"/>
    <w:rsid w:val="005C33D4"/>
    <w:rsid w:val="005C6DD7"/>
    <w:rsid w:val="005C74FB"/>
    <w:rsid w:val="005C7DD5"/>
    <w:rsid w:val="005D1602"/>
    <w:rsid w:val="005E385F"/>
    <w:rsid w:val="005E5B81"/>
    <w:rsid w:val="005F0CDB"/>
    <w:rsid w:val="005F2CB1"/>
    <w:rsid w:val="005F3025"/>
    <w:rsid w:val="005F618C"/>
    <w:rsid w:val="005F70BD"/>
    <w:rsid w:val="0060283C"/>
    <w:rsid w:val="00604F14"/>
    <w:rsid w:val="00611B83"/>
    <w:rsid w:val="00613257"/>
    <w:rsid w:val="00620A71"/>
    <w:rsid w:val="00620D80"/>
    <w:rsid w:val="006234A6"/>
    <w:rsid w:val="00630001"/>
    <w:rsid w:val="00630D7E"/>
    <w:rsid w:val="006311B3"/>
    <w:rsid w:val="0063284C"/>
    <w:rsid w:val="00636398"/>
    <w:rsid w:val="006368D3"/>
    <w:rsid w:val="006377EC"/>
    <w:rsid w:val="0064151F"/>
    <w:rsid w:val="00641533"/>
    <w:rsid w:val="0064208D"/>
    <w:rsid w:val="00642B45"/>
    <w:rsid w:val="00643475"/>
    <w:rsid w:val="0064396A"/>
    <w:rsid w:val="0064624E"/>
    <w:rsid w:val="00646E32"/>
    <w:rsid w:val="00650AB9"/>
    <w:rsid w:val="00655733"/>
    <w:rsid w:val="00655ACD"/>
    <w:rsid w:val="00656A92"/>
    <w:rsid w:val="00656DDE"/>
    <w:rsid w:val="0066011D"/>
    <w:rsid w:val="006607C0"/>
    <w:rsid w:val="006613A6"/>
    <w:rsid w:val="006627A2"/>
    <w:rsid w:val="006634E6"/>
    <w:rsid w:val="006655EE"/>
    <w:rsid w:val="00667EE7"/>
    <w:rsid w:val="00670922"/>
    <w:rsid w:val="00670BE1"/>
    <w:rsid w:val="006719C2"/>
    <w:rsid w:val="0067218F"/>
    <w:rsid w:val="006741F2"/>
    <w:rsid w:val="00674CC3"/>
    <w:rsid w:val="00675C72"/>
    <w:rsid w:val="006771F9"/>
    <w:rsid w:val="006776D7"/>
    <w:rsid w:val="00681003"/>
    <w:rsid w:val="006817C9"/>
    <w:rsid w:val="00683ECE"/>
    <w:rsid w:val="006867CD"/>
    <w:rsid w:val="00687CFA"/>
    <w:rsid w:val="00694DF0"/>
    <w:rsid w:val="00695FC2"/>
    <w:rsid w:val="00696949"/>
    <w:rsid w:val="00697052"/>
    <w:rsid w:val="006A46FB"/>
    <w:rsid w:val="006A5E28"/>
    <w:rsid w:val="006A6585"/>
    <w:rsid w:val="006A697B"/>
    <w:rsid w:val="006A7AFF"/>
    <w:rsid w:val="006B1816"/>
    <w:rsid w:val="006B2099"/>
    <w:rsid w:val="006B50CF"/>
    <w:rsid w:val="006C03B8"/>
    <w:rsid w:val="006C5EC9"/>
    <w:rsid w:val="006C6059"/>
    <w:rsid w:val="006C7522"/>
    <w:rsid w:val="006D6F08"/>
    <w:rsid w:val="006E062C"/>
    <w:rsid w:val="006E1514"/>
    <w:rsid w:val="006E2288"/>
    <w:rsid w:val="006E28B7"/>
    <w:rsid w:val="006E3310"/>
    <w:rsid w:val="006E4E39"/>
    <w:rsid w:val="006E565E"/>
    <w:rsid w:val="006E65DF"/>
    <w:rsid w:val="006E673D"/>
    <w:rsid w:val="006E6F50"/>
    <w:rsid w:val="006E7D3B"/>
    <w:rsid w:val="006F1B70"/>
    <w:rsid w:val="006F341D"/>
    <w:rsid w:val="006F3CDE"/>
    <w:rsid w:val="006F58D4"/>
    <w:rsid w:val="0070346E"/>
    <w:rsid w:val="00704C41"/>
    <w:rsid w:val="00704DF3"/>
    <w:rsid w:val="00704EDB"/>
    <w:rsid w:val="00706101"/>
    <w:rsid w:val="00707072"/>
    <w:rsid w:val="00707502"/>
    <w:rsid w:val="00707D61"/>
    <w:rsid w:val="00712287"/>
    <w:rsid w:val="00712772"/>
    <w:rsid w:val="007148D3"/>
    <w:rsid w:val="00715B9A"/>
    <w:rsid w:val="00720766"/>
    <w:rsid w:val="00724BFE"/>
    <w:rsid w:val="00726EA6"/>
    <w:rsid w:val="00727208"/>
    <w:rsid w:val="00727680"/>
    <w:rsid w:val="007276D1"/>
    <w:rsid w:val="007348B1"/>
    <w:rsid w:val="007362A6"/>
    <w:rsid w:val="00736D7D"/>
    <w:rsid w:val="00737FB0"/>
    <w:rsid w:val="00740E58"/>
    <w:rsid w:val="00741C21"/>
    <w:rsid w:val="007445A0"/>
    <w:rsid w:val="0074524B"/>
    <w:rsid w:val="00747D8B"/>
    <w:rsid w:val="00751228"/>
    <w:rsid w:val="00754A72"/>
    <w:rsid w:val="00755D53"/>
    <w:rsid w:val="007571E1"/>
    <w:rsid w:val="007604B2"/>
    <w:rsid w:val="00765281"/>
    <w:rsid w:val="00766BAD"/>
    <w:rsid w:val="007679B0"/>
    <w:rsid w:val="007755F2"/>
    <w:rsid w:val="00776971"/>
    <w:rsid w:val="00777D37"/>
    <w:rsid w:val="0078177E"/>
    <w:rsid w:val="0078304C"/>
    <w:rsid w:val="00783673"/>
    <w:rsid w:val="00785490"/>
    <w:rsid w:val="00787407"/>
    <w:rsid w:val="00790B99"/>
    <w:rsid w:val="007925EA"/>
    <w:rsid w:val="00793CD8"/>
    <w:rsid w:val="00795C92"/>
    <w:rsid w:val="00796231"/>
    <w:rsid w:val="007A10BA"/>
    <w:rsid w:val="007A1CB3"/>
    <w:rsid w:val="007A306F"/>
    <w:rsid w:val="007A43A6"/>
    <w:rsid w:val="007A58A6"/>
    <w:rsid w:val="007A5B38"/>
    <w:rsid w:val="007B1658"/>
    <w:rsid w:val="007B3D2D"/>
    <w:rsid w:val="007B50AE"/>
    <w:rsid w:val="007B51DF"/>
    <w:rsid w:val="007B7374"/>
    <w:rsid w:val="007C01D6"/>
    <w:rsid w:val="007C05DD"/>
    <w:rsid w:val="007C0B57"/>
    <w:rsid w:val="007C3D18"/>
    <w:rsid w:val="007C60BF"/>
    <w:rsid w:val="007C6A07"/>
    <w:rsid w:val="007C75A1"/>
    <w:rsid w:val="007C77A5"/>
    <w:rsid w:val="007D04E5"/>
    <w:rsid w:val="007D5901"/>
    <w:rsid w:val="007D7526"/>
    <w:rsid w:val="007E4526"/>
    <w:rsid w:val="007E4610"/>
    <w:rsid w:val="007E4715"/>
    <w:rsid w:val="007E505B"/>
    <w:rsid w:val="007E7091"/>
    <w:rsid w:val="007F45BE"/>
    <w:rsid w:val="007F75D5"/>
    <w:rsid w:val="00800DF9"/>
    <w:rsid w:val="00803FAE"/>
    <w:rsid w:val="0080605F"/>
    <w:rsid w:val="00806EE7"/>
    <w:rsid w:val="008071AF"/>
    <w:rsid w:val="00807786"/>
    <w:rsid w:val="00811FCB"/>
    <w:rsid w:val="008158D6"/>
    <w:rsid w:val="00817196"/>
    <w:rsid w:val="008235DB"/>
    <w:rsid w:val="00824AB4"/>
    <w:rsid w:val="00825C42"/>
    <w:rsid w:val="00825D25"/>
    <w:rsid w:val="00827D6F"/>
    <w:rsid w:val="00830A98"/>
    <w:rsid w:val="0083216A"/>
    <w:rsid w:val="008350C5"/>
    <w:rsid w:val="008376AC"/>
    <w:rsid w:val="008444E8"/>
    <w:rsid w:val="00844E80"/>
    <w:rsid w:val="00846FE7"/>
    <w:rsid w:val="00856911"/>
    <w:rsid w:val="00860F3C"/>
    <w:rsid w:val="008639F8"/>
    <w:rsid w:val="00865EE1"/>
    <w:rsid w:val="008676B0"/>
    <w:rsid w:val="008677FD"/>
    <w:rsid w:val="00867F8C"/>
    <w:rsid w:val="008706D4"/>
    <w:rsid w:val="00870F8A"/>
    <w:rsid w:val="008719A4"/>
    <w:rsid w:val="00871D23"/>
    <w:rsid w:val="00872D08"/>
    <w:rsid w:val="00874312"/>
    <w:rsid w:val="0087437C"/>
    <w:rsid w:val="0087482D"/>
    <w:rsid w:val="008749CB"/>
    <w:rsid w:val="00875CD7"/>
    <w:rsid w:val="00876B4D"/>
    <w:rsid w:val="00877F18"/>
    <w:rsid w:val="008920EA"/>
    <w:rsid w:val="00894A88"/>
    <w:rsid w:val="00895386"/>
    <w:rsid w:val="008A21FF"/>
    <w:rsid w:val="008A2CE2"/>
    <w:rsid w:val="008A30AC"/>
    <w:rsid w:val="008A35E5"/>
    <w:rsid w:val="008A44B8"/>
    <w:rsid w:val="008A51A8"/>
    <w:rsid w:val="008A54C7"/>
    <w:rsid w:val="008A77D8"/>
    <w:rsid w:val="008B0483"/>
    <w:rsid w:val="008B120C"/>
    <w:rsid w:val="008B51A0"/>
    <w:rsid w:val="008B592A"/>
    <w:rsid w:val="008B5C0F"/>
    <w:rsid w:val="008B5ECB"/>
    <w:rsid w:val="008B7685"/>
    <w:rsid w:val="008B7B5C"/>
    <w:rsid w:val="008C0C99"/>
    <w:rsid w:val="008C2017"/>
    <w:rsid w:val="008C4958"/>
    <w:rsid w:val="008C4BAA"/>
    <w:rsid w:val="008C538D"/>
    <w:rsid w:val="008C6AE8"/>
    <w:rsid w:val="008C7573"/>
    <w:rsid w:val="008D34F1"/>
    <w:rsid w:val="008D39D8"/>
    <w:rsid w:val="008D6D1A"/>
    <w:rsid w:val="008E065E"/>
    <w:rsid w:val="008E0927"/>
    <w:rsid w:val="008E1909"/>
    <w:rsid w:val="008F1EAB"/>
    <w:rsid w:val="008F2B05"/>
    <w:rsid w:val="008F33DC"/>
    <w:rsid w:val="008F477F"/>
    <w:rsid w:val="008F5457"/>
    <w:rsid w:val="008F6C24"/>
    <w:rsid w:val="008F7EBD"/>
    <w:rsid w:val="009004A8"/>
    <w:rsid w:val="0090166A"/>
    <w:rsid w:val="00902350"/>
    <w:rsid w:val="0090336B"/>
    <w:rsid w:val="009053AA"/>
    <w:rsid w:val="00906939"/>
    <w:rsid w:val="00910B7D"/>
    <w:rsid w:val="00911DFB"/>
    <w:rsid w:val="009139D9"/>
    <w:rsid w:val="00914AD8"/>
    <w:rsid w:val="00916079"/>
    <w:rsid w:val="00916234"/>
    <w:rsid w:val="00917CE9"/>
    <w:rsid w:val="00920BF2"/>
    <w:rsid w:val="00920D9E"/>
    <w:rsid w:val="00922010"/>
    <w:rsid w:val="00922F95"/>
    <w:rsid w:val="00924ABF"/>
    <w:rsid w:val="00931BD9"/>
    <w:rsid w:val="0093564B"/>
    <w:rsid w:val="00935739"/>
    <w:rsid w:val="009368F3"/>
    <w:rsid w:val="00940A33"/>
    <w:rsid w:val="00941636"/>
    <w:rsid w:val="00943742"/>
    <w:rsid w:val="00945C05"/>
    <w:rsid w:val="00945DBB"/>
    <w:rsid w:val="00946945"/>
    <w:rsid w:val="00947713"/>
    <w:rsid w:val="00947B0C"/>
    <w:rsid w:val="00950DE7"/>
    <w:rsid w:val="00952A24"/>
    <w:rsid w:val="00953920"/>
    <w:rsid w:val="00953D47"/>
    <w:rsid w:val="0095681E"/>
    <w:rsid w:val="009572D4"/>
    <w:rsid w:val="00961921"/>
    <w:rsid w:val="0096430A"/>
    <w:rsid w:val="0096554B"/>
    <w:rsid w:val="0096584A"/>
    <w:rsid w:val="00971F08"/>
    <w:rsid w:val="0097493A"/>
    <w:rsid w:val="0097603D"/>
    <w:rsid w:val="00976276"/>
    <w:rsid w:val="00976949"/>
    <w:rsid w:val="00980477"/>
    <w:rsid w:val="00982D3C"/>
    <w:rsid w:val="009835B6"/>
    <w:rsid w:val="00985253"/>
    <w:rsid w:val="009853B3"/>
    <w:rsid w:val="00985BFD"/>
    <w:rsid w:val="00990630"/>
    <w:rsid w:val="00991761"/>
    <w:rsid w:val="00994DCA"/>
    <w:rsid w:val="009960EC"/>
    <w:rsid w:val="009970DD"/>
    <w:rsid w:val="00997CB2"/>
    <w:rsid w:val="009A0FBA"/>
    <w:rsid w:val="009A1601"/>
    <w:rsid w:val="009A18A7"/>
    <w:rsid w:val="009A462D"/>
    <w:rsid w:val="009A5CBA"/>
    <w:rsid w:val="009B0AC7"/>
    <w:rsid w:val="009B1F30"/>
    <w:rsid w:val="009B3AC2"/>
    <w:rsid w:val="009B4DF4"/>
    <w:rsid w:val="009B564E"/>
    <w:rsid w:val="009B7E87"/>
    <w:rsid w:val="009C2667"/>
    <w:rsid w:val="009C403E"/>
    <w:rsid w:val="009C6832"/>
    <w:rsid w:val="009D122D"/>
    <w:rsid w:val="009D4FF0"/>
    <w:rsid w:val="009D703C"/>
    <w:rsid w:val="009D718F"/>
    <w:rsid w:val="009E068F"/>
    <w:rsid w:val="009E14E0"/>
    <w:rsid w:val="009E35DB"/>
    <w:rsid w:val="009E47A3"/>
    <w:rsid w:val="009F08F3"/>
    <w:rsid w:val="009F344F"/>
    <w:rsid w:val="009F6129"/>
    <w:rsid w:val="00A031D8"/>
    <w:rsid w:val="00A048A8"/>
    <w:rsid w:val="00A04F49"/>
    <w:rsid w:val="00A13E54"/>
    <w:rsid w:val="00A15745"/>
    <w:rsid w:val="00A17F63"/>
    <w:rsid w:val="00A2193B"/>
    <w:rsid w:val="00A2351A"/>
    <w:rsid w:val="00A25AB0"/>
    <w:rsid w:val="00A264A9"/>
    <w:rsid w:val="00A27785"/>
    <w:rsid w:val="00A30187"/>
    <w:rsid w:val="00A30919"/>
    <w:rsid w:val="00A30F9D"/>
    <w:rsid w:val="00A31E61"/>
    <w:rsid w:val="00A323A4"/>
    <w:rsid w:val="00A3448A"/>
    <w:rsid w:val="00A3483C"/>
    <w:rsid w:val="00A34E91"/>
    <w:rsid w:val="00A36297"/>
    <w:rsid w:val="00A41E2B"/>
    <w:rsid w:val="00A458AC"/>
    <w:rsid w:val="00A45B74"/>
    <w:rsid w:val="00A52E1D"/>
    <w:rsid w:val="00A55FF0"/>
    <w:rsid w:val="00A56D81"/>
    <w:rsid w:val="00A57EE5"/>
    <w:rsid w:val="00A60D0D"/>
    <w:rsid w:val="00A61499"/>
    <w:rsid w:val="00A62A77"/>
    <w:rsid w:val="00A63483"/>
    <w:rsid w:val="00A657D7"/>
    <w:rsid w:val="00A660AC"/>
    <w:rsid w:val="00A672F9"/>
    <w:rsid w:val="00A67E6C"/>
    <w:rsid w:val="00A71B99"/>
    <w:rsid w:val="00A739D0"/>
    <w:rsid w:val="00A761D4"/>
    <w:rsid w:val="00A762EE"/>
    <w:rsid w:val="00A77EC4"/>
    <w:rsid w:val="00A85C6C"/>
    <w:rsid w:val="00A85EF6"/>
    <w:rsid w:val="00A92879"/>
    <w:rsid w:val="00A9442A"/>
    <w:rsid w:val="00A9574F"/>
    <w:rsid w:val="00AA016F"/>
    <w:rsid w:val="00AA1ED6"/>
    <w:rsid w:val="00AA51D6"/>
    <w:rsid w:val="00AB0BC8"/>
    <w:rsid w:val="00AB11CA"/>
    <w:rsid w:val="00AB14D9"/>
    <w:rsid w:val="00AB4AB8"/>
    <w:rsid w:val="00AB4DD4"/>
    <w:rsid w:val="00AB6325"/>
    <w:rsid w:val="00AB655E"/>
    <w:rsid w:val="00AC007F"/>
    <w:rsid w:val="00AC2ECD"/>
    <w:rsid w:val="00AC3119"/>
    <w:rsid w:val="00AC33D9"/>
    <w:rsid w:val="00AC49FB"/>
    <w:rsid w:val="00AC5A10"/>
    <w:rsid w:val="00AC6D65"/>
    <w:rsid w:val="00AC7789"/>
    <w:rsid w:val="00AD0AA3"/>
    <w:rsid w:val="00AD3F94"/>
    <w:rsid w:val="00AD4A5A"/>
    <w:rsid w:val="00AD7B02"/>
    <w:rsid w:val="00AE006C"/>
    <w:rsid w:val="00AE27AC"/>
    <w:rsid w:val="00AE2FEB"/>
    <w:rsid w:val="00AE40E0"/>
    <w:rsid w:val="00AE4DBA"/>
    <w:rsid w:val="00AE4F07"/>
    <w:rsid w:val="00AE5CD6"/>
    <w:rsid w:val="00AE6B9B"/>
    <w:rsid w:val="00AF0198"/>
    <w:rsid w:val="00AF1C5D"/>
    <w:rsid w:val="00AF42D7"/>
    <w:rsid w:val="00AF61CE"/>
    <w:rsid w:val="00B006FE"/>
    <w:rsid w:val="00B007CB"/>
    <w:rsid w:val="00B02AA9"/>
    <w:rsid w:val="00B02FA3"/>
    <w:rsid w:val="00B03374"/>
    <w:rsid w:val="00B05084"/>
    <w:rsid w:val="00B12278"/>
    <w:rsid w:val="00B157F9"/>
    <w:rsid w:val="00B20256"/>
    <w:rsid w:val="00B20D09"/>
    <w:rsid w:val="00B25627"/>
    <w:rsid w:val="00B2763F"/>
    <w:rsid w:val="00B27AAC"/>
    <w:rsid w:val="00B30929"/>
    <w:rsid w:val="00B30A21"/>
    <w:rsid w:val="00B31638"/>
    <w:rsid w:val="00B372AA"/>
    <w:rsid w:val="00B40445"/>
    <w:rsid w:val="00B41888"/>
    <w:rsid w:val="00B4253E"/>
    <w:rsid w:val="00B4573F"/>
    <w:rsid w:val="00B45A52"/>
    <w:rsid w:val="00B46175"/>
    <w:rsid w:val="00B50A89"/>
    <w:rsid w:val="00B52ADC"/>
    <w:rsid w:val="00B664C7"/>
    <w:rsid w:val="00B70DD4"/>
    <w:rsid w:val="00B739F6"/>
    <w:rsid w:val="00B75A51"/>
    <w:rsid w:val="00B8019B"/>
    <w:rsid w:val="00B81A6C"/>
    <w:rsid w:val="00B84C67"/>
    <w:rsid w:val="00B85DE5"/>
    <w:rsid w:val="00B90F73"/>
    <w:rsid w:val="00B93B59"/>
    <w:rsid w:val="00B9406A"/>
    <w:rsid w:val="00B95319"/>
    <w:rsid w:val="00BA0027"/>
    <w:rsid w:val="00BA2280"/>
    <w:rsid w:val="00BA2A08"/>
    <w:rsid w:val="00BA56D2"/>
    <w:rsid w:val="00BA76E0"/>
    <w:rsid w:val="00BB0F0B"/>
    <w:rsid w:val="00BB2A25"/>
    <w:rsid w:val="00BB51E9"/>
    <w:rsid w:val="00BC0FDC"/>
    <w:rsid w:val="00BC3053"/>
    <w:rsid w:val="00BC42B9"/>
    <w:rsid w:val="00BC4D2E"/>
    <w:rsid w:val="00BD48AC"/>
    <w:rsid w:val="00BD5139"/>
    <w:rsid w:val="00BD5F1A"/>
    <w:rsid w:val="00BD758E"/>
    <w:rsid w:val="00BE1234"/>
    <w:rsid w:val="00BE2FA6"/>
    <w:rsid w:val="00BE333F"/>
    <w:rsid w:val="00BE692A"/>
    <w:rsid w:val="00BE7406"/>
    <w:rsid w:val="00BE7603"/>
    <w:rsid w:val="00BF3279"/>
    <w:rsid w:val="00BF3284"/>
    <w:rsid w:val="00BF46A8"/>
    <w:rsid w:val="00BF606D"/>
    <w:rsid w:val="00BF67B5"/>
    <w:rsid w:val="00BF74C7"/>
    <w:rsid w:val="00BF7642"/>
    <w:rsid w:val="00C015F1"/>
    <w:rsid w:val="00C01F33"/>
    <w:rsid w:val="00C02A4C"/>
    <w:rsid w:val="00C02CC6"/>
    <w:rsid w:val="00C040F7"/>
    <w:rsid w:val="00C044AB"/>
    <w:rsid w:val="00C05706"/>
    <w:rsid w:val="00C07377"/>
    <w:rsid w:val="00C10478"/>
    <w:rsid w:val="00C12107"/>
    <w:rsid w:val="00C14D4B"/>
    <w:rsid w:val="00C154BB"/>
    <w:rsid w:val="00C23BCE"/>
    <w:rsid w:val="00C279B5"/>
    <w:rsid w:val="00C27C45"/>
    <w:rsid w:val="00C3719D"/>
    <w:rsid w:val="00C54995"/>
    <w:rsid w:val="00C54D41"/>
    <w:rsid w:val="00C54F20"/>
    <w:rsid w:val="00C60783"/>
    <w:rsid w:val="00C64672"/>
    <w:rsid w:val="00C70697"/>
    <w:rsid w:val="00C72EF4"/>
    <w:rsid w:val="00C75D2F"/>
    <w:rsid w:val="00C767BE"/>
    <w:rsid w:val="00C76E3C"/>
    <w:rsid w:val="00C80936"/>
    <w:rsid w:val="00C81568"/>
    <w:rsid w:val="00C87563"/>
    <w:rsid w:val="00C9027A"/>
    <w:rsid w:val="00C9068E"/>
    <w:rsid w:val="00C93C4B"/>
    <w:rsid w:val="00C944AB"/>
    <w:rsid w:val="00C95B40"/>
    <w:rsid w:val="00CA1068"/>
    <w:rsid w:val="00CA1ED8"/>
    <w:rsid w:val="00CA2417"/>
    <w:rsid w:val="00CB00D6"/>
    <w:rsid w:val="00CB1F63"/>
    <w:rsid w:val="00CB6C7F"/>
    <w:rsid w:val="00CB7170"/>
    <w:rsid w:val="00CC040E"/>
    <w:rsid w:val="00CC111F"/>
    <w:rsid w:val="00CC2011"/>
    <w:rsid w:val="00CC3EA0"/>
    <w:rsid w:val="00CC7B45"/>
    <w:rsid w:val="00CD0D9B"/>
    <w:rsid w:val="00CD1188"/>
    <w:rsid w:val="00CD2ED1"/>
    <w:rsid w:val="00CD337B"/>
    <w:rsid w:val="00CE0424"/>
    <w:rsid w:val="00CE38E6"/>
    <w:rsid w:val="00CE7561"/>
    <w:rsid w:val="00CF1354"/>
    <w:rsid w:val="00CF2D6F"/>
    <w:rsid w:val="00CF3B1F"/>
    <w:rsid w:val="00CF3BF6"/>
    <w:rsid w:val="00CF625B"/>
    <w:rsid w:val="00CF687E"/>
    <w:rsid w:val="00D0349B"/>
    <w:rsid w:val="00D045EF"/>
    <w:rsid w:val="00D10249"/>
    <w:rsid w:val="00D115C3"/>
    <w:rsid w:val="00D11897"/>
    <w:rsid w:val="00D13135"/>
    <w:rsid w:val="00D13E4E"/>
    <w:rsid w:val="00D14CC6"/>
    <w:rsid w:val="00D239A7"/>
    <w:rsid w:val="00D23F47"/>
    <w:rsid w:val="00D36E71"/>
    <w:rsid w:val="00D37D87"/>
    <w:rsid w:val="00D405E6"/>
    <w:rsid w:val="00D40B33"/>
    <w:rsid w:val="00D42567"/>
    <w:rsid w:val="00D428FB"/>
    <w:rsid w:val="00D4318F"/>
    <w:rsid w:val="00D438BF"/>
    <w:rsid w:val="00D440F8"/>
    <w:rsid w:val="00D51703"/>
    <w:rsid w:val="00D546FF"/>
    <w:rsid w:val="00D55AD5"/>
    <w:rsid w:val="00D576CA"/>
    <w:rsid w:val="00D61AF5"/>
    <w:rsid w:val="00D652B5"/>
    <w:rsid w:val="00D66155"/>
    <w:rsid w:val="00D708B0"/>
    <w:rsid w:val="00D77B1D"/>
    <w:rsid w:val="00D8021F"/>
    <w:rsid w:val="00D80383"/>
    <w:rsid w:val="00D823C6"/>
    <w:rsid w:val="00D85D2F"/>
    <w:rsid w:val="00D86CA3"/>
    <w:rsid w:val="00D871CE"/>
    <w:rsid w:val="00D9196D"/>
    <w:rsid w:val="00D92982"/>
    <w:rsid w:val="00DA305E"/>
    <w:rsid w:val="00DA4E7D"/>
    <w:rsid w:val="00DA5417"/>
    <w:rsid w:val="00DA56E8"/>
    <w:rsid w:val="00DB0A9F"/>
    <w:rsid w:val="00DB13F7"/>
    <w:rsid w:val="00DB377D"/>
    <w:rsid w:val="00DC2639"/>
    <w:rsid w:val="00DC2D36"/>
    <w:rsid w:val="00DC3B23"/>
    <w:rsid w:val="00DC53EF"/>
    <w:rsid w:val="00DC6654"/>
    <w:rsid w:val="00DD023E"/>
    <w:rsid w:val="00DD70B5"/>
    <w:rsid w:val="00DD7A0F"/>
    <w:rsid w:val="00DE5608"/>
    <w:rsid w:val="00DE58D0"/>
    <w:rsid w:val="00DE654F"/>
    <w:rsid w:val="00DF0B6E"/>
    <w:rsid w:val="00DF15E0"/>
    <w:rsid w:val="00DF37A0"/>
    <w:rsid w:val="00E054EE"/>
    <w:rsid w:val="00E110E7"/>
    <w:rsid w:val="00E11B20"/>
    <w:rsid w:val="00E15C60"/>
    <w:rsid w:val="00E17FA2"/>
    <w:rsid w:val="00E22330"/>
    <w:rsid w:val="00E224A1"/>
    <w:rsid w:val="00E2598B"/>
    <w:rsid w:val="00E26802"/>
    <w:rsid w:val="00E30B5A"/>
    <w:rsid w:val="00E3123D"/>
    <w:rsid w:val="00E31461"/>
    <w:rsid w:val="00E31D43"/>
    <w:rsid w:val="00E32608"/>
    <w:rsid w:val="00E34188"/>
    <w:rsid w:val="00E34B6E"/>
    <w:rsid w:val="00E35559"/>
    <w:rsid w:val="00E3723A"/>
    <w:rsid w:val="00E37860"/>
    <w:rsid w:val="00E446F1"/>
    <w:rsid w:val="00E44746"/>
    <w:rsid w:val="00E45AFB"/>
    <w:rsid w:val="00E46886"/>
    <w:rsid w:val="00E47AEF"/>
    <w:rsid w:val="00E53B75"/>
    <w:rsid w:val="00E54E3B"/>
    <w:rsid w:val="00E5689D"/>
    <w:rsid w:val="00E57565"/>
    <w:rsid w:val="00E63838"/>
    <w:rsid w:val="00E64434"/>
    <w:rsid w:val="00E64B80"/>
    <w:rsid w:val="00E67C51"/>
    <w:rsid w:val="00E72EFC"/>
    <w:rsid w:val="00E758EC"/>
    <w:rsid w:val="00E8234C"/>
    <w:rsid w:val="00E83AA9"/>
    <w:rsid w:val="00E85928"/>
    <w:rsid w:val="00E85ADC"/>
    <w:rsid w:val="00E86741"/>
    <w:rsid w:val="00E87822"/>
    <w:rsid w:val="00E90395"/>
    <w:rsid w:val="00E907D1"/>
    <w:rsid w:val="00E90E49"/>
    <w:rsid w:val="00E917F9"/>
    <w:rsid w:val="00E9291C"/>
    <w:rsid w:val="00E93FFE"/>
    <w:rsid w:val="00E94F8A"/>
    <w:rsid w:val="00EA4B16"/>
    <w:rsid w:val="00EA7A41"/>
    <w:rsid w:val="00EB065C"/>
    <w:rsid w:val="00EB077B"/>
    <w:rsid w:val="00EB4EA2"/>
    <w:rsid w:val="00EC27C6"/>
    <w:rsid w:val="00EC4207"/>
    <w:rsid w:val="00EC47A6"/>
    <w:rsid w:val="00EC5653"/>
    <w:rsid w:val="00EC71CE"/>
    <w:rsid w:val="00EC77A7"/>
    <w:rsid w:val="00ED1006"/>
    <w:rsid w:val="00ED78A7"/>
    <w:rsid w:val="00EE3267"/>
    <w:rsid w:val="00EE390C"/>
    <w:rsid w:val="00EE47F8"/>
    <w:rsid w:val="00EE59C8"/>
    <w:rsid w:val="00EF18FE"/>
    <w:rsid w:val="00EF5787"/>
    <w:rsid w:val="00EF60D0"/>
    <w:rsid w:val="00F020CD"/>
    <w:rsid w:val="00F02103"/>
    <w:rsid w:val="00F0528D"/>
    <w:rsid w:val="00F06C67"/>
    <w:rsid w:val="00F06DFD"/>
    <w:rsid w:val="00F071D1"/>
    <w:rsid w:val="00F07533"/>
    <w:rsid w:val="00F10629"/>
    <w:rsid w:val="00F10EE2"/>
    <w:rsid w:val="00F15FA5"/>
    <w:rsid w:val="00F209B7"/>
    <w:rsid w:val="00F2376F"/>
    <w:rsid w:val="00F243D8"/>
    <w:rsid w:val="00F2658A"/>
    <w:rsid w:val="00F26B05"/>
    <w:rsid w:val="00F27681"/>
    <w:rsid w:val="00F30828"/>
    <w:rsid w:val="00F313D6"/>
    <w:rsid w:val="00F40F0C"/>
    <w:rsid w:val="00F46285"/>
    <w:rsid w:val="00F4766C"/>
    <w:rsid w:val="00F5060E"/>
    <w:rsid w:val="00F507D1"/>
    <w:rsid w:val="00F519CE"/>
    <w:rsid w:val="00F51ADA"/>
    <w:rsid w:val="00F547D5"/>
    <w:rsid w:val="00F607C5"/>
    <w:rsid w:val="00F60DEA"/>
    <w:rsid w:val="00F6302A"/>
    <w:rsid w:val="00F64C2B"/>
    <w:rsid w:val="00F651BE"/>
    <w:rsid w:val="00F67F53"/>
    <w:rsid w:val="00F703BE"/>
    <w:rsid w:val="00F71F69"/>
    <w:rsid w:val="00F72B72"/>
    <w:rsid w:val="00F74BB9"/>
    <w:rsid w:val="00F75582"/>
    <w:rsid w:val="00F76EFA"/>
    <w:rsid w:val="00F804BE"/>
    <w:rsid w:val="00F817CE"/>
    <w:rsid w:val="00F8456C"/>
    <w:rsid w:val="00F859D8"/>
    <w:rsid w:val="00F868F5"/>
    <w:rsid w:val="00F9056A"/>
    <w:rsid w:val="00F90F8D"/>
    <w:rsid w:val="00F92782"/>
    <w:rsid w:val="00F9335D"/>
    <w:rsid w:val="00F93AA9"/>
    <w:rsid w:val="00F96955"/>
    <w:rsid w:val="00F96985"/>
    <w:rsid w:val="00F97838"/>
    <w:rsid w:val="00FA2BB3"/>
    <w:rsid w:val="00FA38BB"/>
    <w:rsid w:val="00FB0AF4"/>
    <w:rsid w:val="00FB4417"/>
    <w:rsid w:val="00FB4C80"/>
    <w:rsid w:val="00FB6A6A"/>
    <w:rsid w:val="00FB7A23"/>
    <w:rsid w:val="00FB7C7A"/>
    <w:rsid w:val="00FC7429"/>
    <w:rsid w:val="00FD07F6"/>
    <w:rsid w:val="00FD1EC8"/>
    <w:rsid w:val="00FD47ED"/>
    <w:rsid w:val="00FD74DB"/>
    <w:rsid w:val="00FD7660"/>
    <w:rsid w:val="00FE0655"/>
    <w:rsid w:val="00FE11D6"/>
    <w:rsid w:val="00FE2365"/>
    <w:rsid w:val="00FE290D"/>
    <w:rsid w:val="00FE37D7"/>
    <w:rsid w:val="00FE4C7B"/>
    <w:rsid w:val="00FE7336"/>
    <w:rsid w:val="00FE787C"/>
    <w:rsid w:val="00FF45A5"/>
    <w:rsid w:val="00FF5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36E15C"/>
  <w15:docId w15:val="{018F6B64-DD4A-4509-BF6F-29468127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heme="minorEastAsia" w:hAnsi="CG Times (W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D9B"/>
    <w:pPr>
      <w:overflowPunct w:val="0"/>
      <w:autoSpaceDE w:val="0"/>
      <w:autoSpaceDN w:val="0"/>
      <w:adjustRightInd w:val="0"/>
      <w:spacing w:after="120"/>
      <w:jc w:val="both"/>
      <w:textAlignment w:val="baseline"/>
    </w:pPr>
    <w:rPr>
      <w:rFonts w:ascii="Times New Roman" w:hAnsi="Times New Roman"/>
      <w:lang w:val="en-GB" w:eastAsia="zh-CN"/>
    </w:rPr>
  </w:style>
  <w:style w:type="paragraph" w:styleId="Heading1">
    <w:name w:val="heading 1"/>
    <w:next w:val="Normal"/>
    <w:link w:val="Heading1Char"/>
    <w:qFormat/>
    <w:rsid w:val="00CD0D9B"/>
    <w:pPr>
      <w:keepNext/>
      <w:keepLines/>
      <w:numPr>
        <w:numId w:val="1"/>
      </w:numPr>
      <w:pBdr>
        <w:top w:val="single" w:sz="12" w:space="3" w:color="auto"/>
      </w:pBdr>
      <w:overflowPunct w:val="0"/>
      <w:autoSpaceDE w:val="0"/>
      <w:autoSpaceDN w:val="0"/>
      <w:adjustRightInd w:val="0"/>
      <w:spacing w:before="240" w:after="180"/>
      <w:textAlignment w:val="baseline"/>
      <w:outlineLvl w:val="0"/>
    </w:pPr>
    <w:rPr>
      <w:rFonts w:ascii="Arial" w:hAnsi="Arial" w:cs="Arial"/>
      <w:sz w:val="32"/>
      <w:szCs w:val="36"/>
      <w:lang w:val="en-GB" w:eastAsia="zh-CN"/>
    </w:rPr>
  </w:style>
  <w:style w:type="paragraph" w:styleId="Heading2">
    <w:name w:val="heading 2"/>
    <w:basedOn w:val="Heading1"/>
    <w:next w:val="Normal"/>
    <w:qFormat/>
    <w:rsid w:val="00CD0D9B"/>
    <w:pPr>
      <w:numPr>
        <w:ilvl w:val="1"/>
      </w:numPr>
      <w:pBdr>
        <w:top w:val="none" w:sz="0" w:space="0" w:color="auto"/>
      </w:pBdr>
      <w:spacing w:before="180"/>
      <w:outlineLvl w:val="1"/>
    </w:pPr>
    <w:rPr>
      <w:sz w:val="28"/>
      <w:szCs w:val="32"/>
    </w:rPr>
  </w:style>
  <w:style w:type="paragraph" w:styleId="Heading3">
    <w:name w:val="heading 3"/>
    <w:basedOn w:val="Heading2"/>
    <w:next w:val="Normal"/>
    <w:qFormat/>
    <w:rsid w:val="00CD0D9B"/>
    <w:pPr>
      <w:numPr>
        <w:ilvl w:val="2"/>
      </w:numPr>
      <w:spacing w:before="120"/>
      <w:outlineLvl w:val="2"/>
    </w:pPr>
    <w:rPr>
      <w:sz w:val="24"/>
      <w:szCs w:val="28"/>
    </w:rPr>
  </w:style>
  <w:style w:type="paragraph" w:styleId="Heading4">
    <w:name w:val="heading 4"/>
    <w:basedOn w:val="Heading3"/>
    <w:next w:val="Normal"/>
    <w:qFormat/>
    <w:rsid w:val="00CD0D9B"/>
    <w:pPr>
      <w:numPr>
        <w:ilvl w:val="3"/>
      </w:numPr>
      <w:outlineLvl w:val="3"/>
    </w:pPr>
    <w:rPr>
      <w:szCs w:val="24"/>
    </w:rPr>
  </w:style>
  <w:style w:type="paragraph" w:styleId="Heading5">
    <w:name w:val="heading 5"/>
    <w:basedOn w:val="Heading4"/>
    <w:next w:val="Normal"/>
    <w:qFormat/>
    <w:rsid w:val="00CD0D9B"/>
    <w:pPr>
      <w:numPr>
        <w:ilvl w:val="4"/>
      </w:numPr>
      <w:outlineLvl w:val="4"/>
    </w:pPr>
    <w:rPr>
      <w:sz w:val="22"/>
      <w:szCs w:val="22"/>
    </w:rPr>
  </w:style>
  <w:style w:type="paragraph" w:styleId="Heading6">
    <w:name w:val="heading 6"/>
    <w:basedOn w:val="Normal"/>
    <w:next w:val="Normal"/>
    <w:qFormat/>
    <w:rsid w:val="00CD0D9B"/>
    <w:pPr>
      <w:keepNext/>
      <w:keepLines/>
      <w:numPr>
        <w:ilvl w:val="5"/>
        <w:numId w:val="1"/>
      </w:numPr>
      <w:spacing w:before="120"/>
      <w:outlineLvl w:val="5"/>
    </w:pPr>
    <w:rPr>
      <w:rFonts w:cs="Arial"/>
    </w:rPr>
  </w:style>
  <w:style w:type="paragraph" w:styleId="Heading7">
    <w:name w:val="heading 7"/>
    <w:basedOn w:val="Normal"/>
    <w:next w:val="Normal"/>
    <w:qFormat/>
    <w:rsid w:val="00CD0D9B"/>
    <w:pPr>
      <w:keepNext/>
      <w:keepLines/>
      <w:numPr>
        <w:ilvl w:val="6"/>
        <w:numId w:val="1"/>
      </w:numPr>
      <w:spacing w:before="120"/>
      <w:outlineLvl w:val="6"/>
    </w:pPr>
    <w:rPr>
      <w:rFonts w:cs="Arial"/>
    </w:rPr>
  </w:style>
  <w:style w:type="paragraph" w:styleId="Heading8">
    <w:name w:val="heading 8"/>
    <w:basedOn w:val="Heading7"/>
    <w:next w:val="Normal"/>
    <w:qFormat/>
    <w:rsid w:val="00CD0D9B"/>
    <w:pPr>
      <w:numPr>
        <w:ilvl w:val="7"/>
      </w:numPr>
      <w:outlineLvl w:val="7"/>
    </w:pPr>
  </w:style>
  <w:style w:type="paragraph" w:styleId="Heading9">
    <w:name w:val="heading 9"/>
    <w:basedOn w:val="Heading8"/>
    <w:next w:val="Normal"/>
    <w:qFormat/>
    <w:rsid w:val="00CD0D9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semiHidden/>
    <w:rsid w:val="00CD0D9B"/>
    <w:pPr>
      <w:spacing w:before="180"/>
      <w:ind w:left="2693" w:hanging="2693"/>
    </w:pPr>
    <w:rPr>
      <w:b w:val="0"/>
      <w:bCs/>
    </w:rPr>
  </w:style>
  <w:style w:type="paragraph" w:styleId="TOC1">
    <w:name w:val="toc 1"/>
    <w:aliases w:val="Observation TOC2"/>
    <w:uiPriority w:val="39"/>
    <w:rsid w:val="00CD0D9B"/>
    <w:pPr>
      <w:keepNext/>
      <w:keepLines/>
      <w:widowControl w:val="0"/>
      <w:tabs>
        <w:tab w:val="left" w:pos="1701"/>
      </w:tabs>
      <w:overflowPunct w:val="0"/>
      <w:autoSpaceDE w:val="0"/>
      <w:autoSpaceDN w:val="0"/>
      <w:adjustRightInd w:val="0"/>
      <w:spacing w:before="120"/>
      <w:ind w:left="1701" w:hanging="1701"/>
      <w:textAlignment w:val="baseline"/>
    </w:pPr>
    <w:rPr>
      <w:rFonts w:ascii="Times New Roman" w:hAnsi="Times New Roman"/>
      <w:b/>
      <w:noProof/>
      <w:szCs w:val="22"/>
      <w:lang w:eastAsia="zh-CN"/>
    </w:rPr>
  </w:style>
  <w:style w:type="paragraph" w:customStyle="1" w:styleId="Figure">
    <w:name w:val="Figure"/>
    <w:basedOn w:val="Normal"/>
    <w:next w:val="Caption"/>
    <w:qFormat/>
    <w:rsid w:val="00CD0D9B"/>
    <w:pPr>
      <w:keepNext/>
      <w:keepLines/>
      <w:spacing w:before="180"/>
      <w:jc w:val="center"/>
    </w:pPr>
  </w:style>
  <w:style w:type="paragraph" w:styleId="Caption">
    <w:name w:val="caption"/>
    <w:basedOn w:val="Normal"/>
    <w:next w:val="Normal"/>
    <w:qFormat/>
    <w:rsid w:val="00CD0D9B"/>
    <w:pPr>
      <w:spacing w:after="240"/>
      <w:jc w:val="center"/>
    </w:pPr>
    <w:rPr>
      <w:b/>
      <w:bCs/>
    </w:rPr>
  </w:style>
  <w:style w:type="paragraph" w:styleId="TOC5">
    <w:name w:val="toc 5"/>
    <w:aliases w:val="Observation TOC"/>
    <w:basedOn w:val="TOC4"/>
    <w:semiHidden/>
    <w:rsid w:val="00CD0D9B"/>
    <w:pPr>
      <w:tabs>
        <w:tab w:val="right" w:pos="1701"/>
      </w:tabs>
      <w:ind w:left="1701" w:hanging="1701"/>
    </w:pPr>
  </w:style>
  <w:style w:type="paragraph" w:styleId="TOC4">
    <w:name w:val="toc 4"/>
    <w:basedOn w:val="TOC3"/>
    <w:semiHidden/>
    <w:rsid w:val="00CD0D9B"/>
    <w:pPr>
      <w:ind w:left="1418" w:hanging="1418"/>
    </w:pPr>
  </w:style>
  <w:style w:type="paragraph" w:styleId="TOC3">
    <w:name w:val="toc 3"/>
    <w:basedOn w:val="TOC2"/>
    <w:semiHidden/>
    <w:rsid w:val="00CD0D9B"/>
    <w:pPr>
      <w:ind w:left="1134" w:hanging="1134"/>
    </w:pPr>
  </w:style>
  <w:style w:type="paragraph" w:styleId="TOC2">
    <w:name w:val="toc 2"/>
    <w:basedOn w:val="TOC1"/>
    <w:semiHidden/>
    <w:rsid w:val="00CD0D9B"/>
    <w:pPr>
      <w:keepNext w:val="0"/>
      <w:spacing w:before="0"/>
      <w:ind w:left="851" w:hanging="851"/>
    </w:pPr>
    <w:rPr>
      <w:szCs w:val="20"/>
    </w:rPr>
  </w:style>
  <w:style w:type="paragraph" w:styleId="Index2">
    <w:name w:val="index 2"/>
    <w:basedOn w:val="Index1"/>
    <w:semiHidden/>
    <w:rsid w:val="00CD0D9B"/>
    <w:pPr>
      <w:ind w:left="284"/>
    </w:pPr>
  </w:style>
  <w:style w:type="paragraph" w:styleId="Index1">
    <w:name w:val="index 1"/>
    <w:basedOn w:val="Normal"/>
    <w:semiHidden/>
    <w:rsid w:val="00CD0D9B"/>
    <w:pPr>
      <w:keepLines/>
      <w:spacing w:after="0"/>
    </w:pPr>
  </w:style>
  <w:style w:type="paragraph" w:styleId="DocumentMap">
    <w:name w:val="Document Map"/>
    <w:basedOn w:val="Normal"/>
    <w:semiHidden/>
    <w:rsid w:val="00CD0D9B"/>
    <w:pPr>
      <w:shd w:val="clear" w:color="auto" w:fill="000080"/>
    </w:pPr>
    <w:rPr>
      <w:rFonts w:ascii="Tahoma" w:hAnsi="Tahoma" w:cs="Tahoma"/>
    </w:rPr>
  </w:style>
  <w:style w:type="paragraph" w:styleId="ListNumber2">
    <w:name w:val="List Number 2"/>
    <w:basedOn w:val="ListNumber"/>
    <w:rsid w:val="00CD0D9B"/>
    <w:pPr>
      <w:ind w:left="851"/>
    </w:pPr>
  </w:style>
  <w:style w:type="paragraph" w:styleId="ListNumber">
    <w:name w:val="List Number"/>
    <w:basedOn w:val="List"/>
    <w:rsid w:val="00CD0D9B"/>
  </w:style>
  <w:style w:type="paragraph" w:styleId="List">
    <w:name w:val="List"/>
    <w:basedOn w:val="Normal"/>
    <w:rsid w:val="00CD0D9B"/>
    <w:pPr>
      <w:ind w:left="568" w:hanging="284"/>
    </w:pPr>
  </w:style>
  <w:style w:type="paragraph" w:styleId="Header">
    <w:name w:val="header"/>
    <w:rsid w:val="00CD0D9B"/>
    <w:pPr>
      <w:widowControl w:val="0"/>
      <w:overflowPunct w:val="0"/>
      <w:autoSpaceDE w:val="0"/>
      <w:autoSpaceDN w:val="0"/>
      <w:adjustRightInd w:val="0"/>
      <w:textAlignment w:val="baseline"/>
    </w:pPr>
    <w:rPr>
      <w:rFonts w:ascii="Arial" w:hAnsi="Arial" w:cs="Arial"/>
      <w:b/>
      <w:bCs/>
      <w:noProof/>
      <w:sz w:val="18"/>
      <w:szCs w:val="18"/>
      <w:lang w:eastAsia="zh-CN"/>
    </w:rPr>
  </w:style>
  <w:style w:type="character" w:styleId="FootnoteReference">
    <w:name w:val="footnote reference"/>
    <w:semiHidden/>
    <w:rsid w:val="00CD0D9B"/>
    <w:rPr>
      <w:b/>
      <w:bCs/>
      <w:position w:val="6"/>
      <w:sz w:val="16"/>
      <w:szCs w:val="16"/>
    </w:rPr>
  </w:style>
  <w:style w:type="paragraph" w:styleId="FootnoteText">
    <w:name w:val="footnote text"/>
    <w:basedOn w:val="Normal"/>
    <w:semiHidden/>
    <w:rsid w:val="00CD0D9B"/>
    <w:pPr>
      <w:keepLines/>
      <w:spacing w:after="0"/>
      <w:ind w:left="454" w:hanging="454"/>
    </w:pPr>
    <w:rPr>
      <w:sz w:val="16"/>
      <w:szCs w:val="16"/>
    </w:rPr>
  </w:style>
  <w:style w:type="paragraph" w:customStyle="1" w:styleId="3GPPHeader">
    <w:name w:val="3GPP_Header"/>
    <w:basedOn w:val="Normal"/>
    <w:qFormat/>
    <w:rsid w:val="00CD0D9B"/>
    <w:pPr>
      <w:tabs>
        <w:tab w:val="left" w:pos="1800"/>
        <w:tab w:val="right" w:pos="9360"/>
      </w:tabs>
      <w:spacing w:after="0"/>
    </w:pPr>
    <w:rPr>
      <w:rFonts w:ascii="Arial" w:hAnsi="Arial"/>
      <w:b/>
    </w:rPr>
  </w:style>
  <w:style w:type="paragraph" w:styleId="TOC9">
    <w:name w:val="toc 9"/>
    <w:basedOn w:val="TOC8"/>
    <w:semiHidden/>
    <w:rsid w:val="00CD0D9B"/>
    <w:pPr>
      <w:ind w:left="1418" w:hanging="1418"/>
    </w:pPr>
  </w:style>
  <w:style w:type="paragraph" w:styleId="TOC6">
    <w:name w:val="toc 6"/>
    <w:basedOn w:val="TOC5"/>
    <w:next w:val="Normal"/>
    <w:semiHidden/>
    <w:rsid w:val="00CD0D9B"/>
    <w:pPr>
      <w:ind w:left="1985" w:hanging="1985"/>
    </w:pPr>
  </w:style>
  <w:style w:type="paragraph" w:styleId="TOC7">
    <w:name w:val="toc 7"/>
    <w:basedOn w:val="TOC6"/>
    <w:next w:val="Normal"/>
    <w:semiHidden/>
    <w:rsid w:val="00CD0D9B"/>
    <w:pPr>
      <w:ind w:left="2268" w:hanging="2268"/>
    </w:pPr>
  </w:style>
  <w:style w:type="paragraph" w:styleId="ListBullet2">
    <w:name w:val="List Bullet 2"/>
    <w:basedOn w:val="ListBullet"/>
    <w:rsid w:val="00CD0D9B"/>
    <w:pPr>
      <w:numPr>
        <w:numId w:val="6"/>
      </w:numPr>
    </w:pPr>
  </w:style>
  <w:style w:type="paragraph" w:styleId="ListBullet">
    <w:name w:val="List Bullet"/>
    <w:basedOn w:val="BodyText"/>
    <w:rsid w:val="00CD0D9B"/>
    <w:pPr>
      <w:numPr>
        <w:numId w:val="5"/>
      </w:numPr>
    </w:pPr>
  </w:style>
  <w:style w:type="paragraph" w:styleId="ListBullet3">
    <w:name w:val="List Bullet 3"/>
    <w:basedOn w:val="ListBullet2"/>
    <w:rsid w:val="00CD0D9B"/>
    <w:pPr>
      <w:numPr>
        <w:numId w:val="7"/>
      </w:numPr>
    </w:pPr>
  </w:style>
  <w:style w:type="paragraph" w:customStyle="1" w:styleId="EQ">
    <w:name w:val="EQ"/>
    <w:basedOn w:val="Normal"/>
    <w:next w:val="Normal"/>
    <w:rsid w:val="00CD0D9B"/>
    <w:pPr>
      <w:keepLines/>
      <w:tabs>
        <w:tab w:val="center" w:pos="4536"/>
        <w:tab w:val="right" w:pos="9072"/>
      </w:tabs>
      <w:spacing w:after="180"/>
      <w:jc w:val="left"/>
    </w:pPr>
    <w:rPr>
      <w:noProof/>
      <w:lang w:eastAsia="en-US"/>
    </w:rPr>
  </w:style>
  <w:style w:type="paragraph" w:styleId="List2">
    <w:name w:val="List 2"/>
    <w:basedOn w:val="List"/>
    <w:rsid w:val="00CD0D9B"/>
    <w:pPr>
      <w:ind w:left="851"/>
    </w:pPr>
  </w:style>
  <w:style w:type="paragraph" w:styleId="List3">
    <w:name w:val="List 3"/>
    <w:basedOn w:val="List2"/>
    <w:rsid w:val="00CD0D9B"/>
    <w:pPr>
      <w:ind w:left="1135"/>
    </w:pPr>
  </w:style>
  <w:style w:type="paragraph" w:styleId="List4">
    <w:name w:val="List 4"/>
    <w:basedOn w:val="List3"/>
    <w:rsid w:val="00CD0D9B"/>
    <w:pPr>
      <w:ind w:left="1418"/>
    </w:pPr>
  </w:style>
  <w:style w:type="paragraph" w:styleId="List5">
    <w:name w:val="List 5"/>
    <w:basedOn w:val="List4"/>
    <w:rsid w:val="00CD0D9B"/>
    <w:pPr>
      <w:ind w:left="1702"/>
    </w:pPr>
  </w:style>
  <w:style w:type="paragraph" w:customStyle="1" w:styleId="EditorsNote">
    <w:name w:val="Editor's Note"/>
    <w:basedOn w:val="Normal"/>
    <w:rsid w:val="00CD0D9B"/>
    <w:pPr>
      <w:keepLines/>
      <w:spacing w:after="180"/>
      <w:ind w:left="1135" w:hanging="851"/>
      <w:jc w:val="left"/>
    </w:pPr>
    <w:rPr>
      <w:color w:val="FF0000"/>
      <w:lang w:eastAsia="en-US"/>
    </w:rPr>
  </w:style>
  <w:style w:type="paragraph" w:styleId="ListBullet4">
    <w:name w:val="List Bullet 4"/>
    <w:basedOn w:val="ListBullet3"/>
    <w:rsid w:val="00CD0D9B"/>
    <w:pPr>
      <w:numPr>
        <w:numId w:val="8"/>
      </w:numPr>
    </w:pPr>
  </w:style>
  <w:style w:type="paragraph" w:styleId="ListBullet5">
    <w:name w:val="List Bullet 5"/>
    <w:basedOn w:val="ListBullet4"/>
    <w:rsid w:val="00CD0D9B"/>
    <w:pPr>
      <w:numPr>
        <w:numId w:val="4"/>
      </w:numPr>
    </w:pPr>
  </w:style>
  <w:style w:type="paragraph" w:styleId="Footer">
    <w:name w:val="footer"/>
    <w:basedOn w:val="Header"/>
    <w:semiHidden/>
    <w:rsid w:val="00CD0D9B"/>
    <w:pPr>
      <w:jc w:val="center"/>
    </w:pPr>
    <w:rPr>
      <w:i/>
      <w:iCs/>
    </w:rPr>
  </w:style>
  <w:style w:type="paragraph" w:customStyle="1" w:styleId="Reference">
    <w:name w:val="Reference"/>
    <w:basedOn w:val="Normal"/>
    <w:qFormat/>
    <w:rsid w:val="00CD0D9B"/>
    <w:pPr>
      <w:numPr>
        <w:numId w:val="2"/>
      </w:numPr>
    </w:pPr>
  </w:style>
  <w:style w:type="paragraph" w:styleId="BalloonText">
    <w:name w:val="Balloon Text"/>
    <w:basedOn w:val="Normal"/>
    <w:semiHidden/>
    <w:rsid w:val="00CD0D9B"/>
    <w:rPr>
      <w:rFonts w:ascii="Tahoma" w:hAnsi="Tahoma" w:cs="Tahoma"/>
      <w:sz w:val="16"/>
      <w:szCs w:val="16"/>
    </w:rPr>
  </w:style>
  <w:style w:type="character" w:styleId="PageNumber">
    <w:name w:val="page number"/>
    <w:basedOn w:val="DefaultParagraphFont"/>
    <w:semiHidden/>
    <w:rsid w:val="00CD0D9B"/>
  </w:style>
  <w:style w:type="paragraph" w:styleId="BodyText">
    <w:name w:val="Body Text"/>
    <w:basedOn w:val="Normal"/>
    <w:link w:val="BodyTextChar"/>
    <w:qFormat/>
    <w:rsid w:val="00CD0D9B"/>
  </w:style>
  <w:style w:type="character" w:styleId="Hyperlink">
    <w:name w:val="Hyperlink"/>
    <w:uiPriority w:val="99"/>
    <w:rsid w:val="00CD0D9B"/>
    <w:rPr>
      <w:color w:val="0000FF"/>
      <w:u w:val="single"/>
      <w:lang w:val="en-GB"/>
    </w:rPr>
  </w:style>
  <w:style w:type="character" w:styleId="FollowedHyperlink">
    <w:name w:val="FollowedHyperlink"/>
    <w:semiHidden/>
    <w:rsid w:val="00CD0D9B"/>
    <w:rPr>
      <w:color w:val="FF0000"/>
      <w:u w:val="single"/>
    </w:rPr>
  </w:style>
  <w:style w:type="character" w:styleId="CommentReference">
    <w:name w:val="annotation reference"/>
    <w:semiHidden/>
    <w:rsid w:val="00CD0D9B"/>
    <w:rPr>
      <w:sz w:val="16"/>
      <w:szCs w:val="16"/>
    </w:rPr>
  </w:style>
  <w:style w:type="paragraph" w:styleId="CommentText">
    <w:name w:val="annotation text"/>
    <w:basedOn w:val="Normal"/>
    <w:semiHidden/>
    <w:rsid w:val="00CD0D9B"/>
  </w:style>
  <w:style w:type="paragraph" w:styleId="CommentSubject">
    <w:name w:val="annotation subject"/>
    <w:basedOn w:val="CommentText"/>
    <w:next w:val="CommentText"/>
    <w:semiHidden/>
    <w:rsid w:val="00CD0D9B"/>
    <w:rPr>
      <w:b/>
      <w:bCs/>
    </w:rPr>
  </w:style>
  <w:style w:type="character" w:customStyle="1" w:styleId="Heading1Char">
    <w:name w:val="Heading 1 Char"/>
    <w:link w:val="Heading1"/>
    <w:rsid w:val="00CD0D9B"/>
    <w:rPr>
      <w:rFonts w:ascii="Arial" w:hAnsi="Arial" w:cs="Arial"/>
      <w:sz w:val="32"/>
      <w:szCs w:val="36"/>
      <w:lang w:val="en-GB" w:eastAsia="zh-CN"/>
    </w:rPr>
  </w:style>
  <w:style w:type="paragraph" w:customStyle="1" w:styleId="B1">
    <w:name w:val="B1"/>
    <w:basedOn w:val="List"/>
    <w:rsid w:val="00CD0D9B"/>
    <w:pPr>
      <w:spacing w:after="180"/>
      <w:jc w:val="left"/>
    </w:pPr>
    <w:rPr>
      <w:lang w:eastAsia="en-US"/>
    </w:rPr>
  </w:style>
  <w:style w:type="paragraph" w:customStyle="1" w:styleId="B2">
    <w:name w:val="B2"/>
    <w:basedOn w:val="List2"/>
    <w:rsid w:val="00CD0D9B"/>
    <w:pPr>
      <w:spacing w:after="180"/>
      <w:jc w:val="left"/>
    </w:pPr>
    <w:rPr>
      <w:lang w:eastAsia="en-US"/>
    </w:rPr>
  </w:style>
  <w:style w:type="paragraph" w:customStyle="1" w:styleId="B3">
    <w:name w:val="B3"/>
    <w:basedOn w:val="List3"/>
    <w:rsid w:val="00CD0D9B"/>
    <w:pPr>
      <w:spacing w:after="180"/>
      <w:jc w:val="left"/>
    </w:pPr>
    <w:rPr>
      <w:lang w:eastAsia="en-US"/>
    </w:rPr>
  </w:style>
  <w:style w:type="paragraph" w:customStyle="1" w:styleId="B4">
    <w:name w:val="B4"/>
    <w:basedOn w:val="List4"/>
    <w:rsid w:val="00CD0D9B"/>
    <w:pPr>
      <w:spacing w:after="180"/>
      <w:jc w:val="left"/>
    </w:pPr>
    <w:rPr>
      <w:lang w:eastAsia="en-US"/>
    </w:rPr>
  </w:style>
  <w:style w:type="paragraph" w:customStyle="1" w:styleId="Proposal">
    <w:name w:val="Proposal"/>
    <w:basedOn w:val="Normal"/>
    <w:qFormat/>
    <w:rsid w:val="00CD0D9B"/>
    <w:pPr>
      <w:numPr>
        <w:numId w:val="3"/>
      </w:numPr>
      <w:tabs>
        <w:tab w:val="left" w:pos="1701"/>
      </w:tabs>
    </w:pPr>
    <w:rPr>
      <w:b/>
      <w:bCs/>
    </w:rPr>
  </w:style>
  <w:style w:type="character" w:customStyle="1" w:styleId="BodyTextChar">
    <w:name w:val="Body Text Char"/>
    <w:link w:val="BodyText"/>
    <w:rsid w:val="00CD0D9B"/>
    <w:rPr>
      <w:rFonts w:ascii="Times New Roman" w:hAnsi="Times New Roman"/>
      <w:lang w:val="en-GB" w:eastAsia="zh-CN"/>
    </w:rPr>
  </w:style>
  <w:style w:type="paragraph" w:customStyle="1" w:styleId="B5">
    <w:name w:val="B5"/>
    <w:basedOn w:val="List5"/>
    <w:rsid w:val="00CD0D9B"/>
    <w:pPr>
      <w:spacing w:after="180"/>
      <w:jc w:val="left"/>
    </w:pPr>
    <w:rPr>
      <w:lang w:eastAsia="en-US"/>
    </w:rPr>
  </w:style>
  <w:style w:type="paragraph" w:customStyle="1" w:styleId="EX">
    <w:name w:val="EX"/>
    <w:basedOn w:val="Normal"/>
    <w:rsid w:val="00CD0D9B"/>
    <w:pPr>
      <w:keepLines/>
      <w:spacing w:after="180"/>
      <w:ind w:left="1702" w:hanging="1418"/>
      <w:jc w:val="left"/>
    </w:pPr>
    <w:rPr>
      <w:lang w:eastAsia="en-US"/>
    </w:rPr>
  </w:style>
  <w:style w:type="paragraph" w:customStyle="1" w:styleId="EW">
    <w:name w:val="EW"/>
    <w:basedOn w:val="EX"/>
    <w:rsid w:val="00CD0D9B"/>
    <w:pPr>
      <w:spacing w:after="0"/>
    </w:pPr>
  </w:style>
  <w:style w:type="paragraph" w:customStyle="1" w:styleId="TAL">
    <w:name w:val="TAL"/>
    <w:basedOn w:val="Normal"/>
    <w:rsid w:val="00CD0D9B"/>
    <w:pPr>
      <w:keepNext/>
      <w:keepLines/>
      <w:spacing w:after="0"/>
      <w:jc w:val="left"/>
    </w:pPr>
    <w:rPr>
      <w:sz w:val="18"/>
      <w:lang w:eastAsia="en-US"/>
    </w:rPr>
  </w:style>
  <w:style w:type="paragraph" w:customStyle="1" w:styleId="TAC">
    <w:name w:val="TAC"/>
    <w:basedOn w:val="TAL"/>
    <w:link w:val="TACChar"/>
    <w:rsid w:val="00CD0D9B"/>
    <w:pPr>
      <w:jc w:val="center"/>
    </w:pPr>
  </w:style>
  <w:style w:type="paragraph" w:customStyle="1" w:styleId="TAH">
    <w:name w:val="TAH"/>
    <w:basedOn w:val="TAC"/>
    <w:link w:val="TAHCar"/>
    <w:rsid w:val="00CD0D9B"/>
    <w:rPr>
      <w:b/>
    </w:rPr>
  </w:style>
  <w:style w:type="paragraph" w:customStyle="1" w:styleId="TAN">
    <w:name w:val="TAN"/>
    <w:basedOn w:val="TAL"/>
    <w:rsid w:val="00CD0D9B"/>
    <w:pPr>
      <w:ind w:left="851" w:hanging="851"/>
    </w:pPr>
  </w:style>
  <w:style w:type="paragraph" w:customStyle="1" w:styleId="TAR">
    <w:name w:val="TAR"/>
    <w:basedOn w:val="TAL"/>
    <w:rsid w:val="00CD0D9B"/>
    <w:pPr>
      <w:jc w:val="right"/>
    </w:pPr>
  </w:style>
  <w:style w:type="paragraph" w:customStyle="1" w:styleId="TH">
    <w:name w:val="TH"/>
    <w:basedOn w:val="Normal"/>
    <w:link w:val="THChar"/>
    <w:rsid w:val="00CD0D9B"/>
    <w:pPr>
      <w:keepNext/>
      <w:keepLines/>
      <w:spacing w:before="60" w:after="180"/>
      <w:jc w:val="center"/>
    </w:pPr>
    <w:rPr>
      <w:b/>
      <w:lang w:eastAsia="en-US"/>
    </w:rPr>
  </w:style>
  <w:style w:type="paragraph" w:customStyle="1" w:styleId="TF">
    <w:name w:val="TF"/>
    <w:basedOn w:val="TH"/>
    <w:rsid w:val="00CD0D9B"/>
    <w:pPr>
      <w:keepNext w:val="0"/>
      <w:spacing w:before="0" w:after="240"/>
    </w:pPr>
  </w:style>
  <w:style w:type="paragraph" w:customStyle="1" w:styleId="TT">
    <w:name w:val="TT"/>
    <w:basedOn w:val="Heading1"/>
    <w:next w:val="Normal"/>
    <w:rsid w:val="00CD0D9B"/>
    <w:pPr>
      <w:numPr>
        <w:numId w:val="0"/>
      </w:numPr>
      <w:ind w:left="1134" w:hanging="1134"/>
      <w:outlineLvl w:val="9"/>
    </w:pPr>
    <w:rPr>
      <w:rFonts w:cs="Times New Roman"/>
      <w:szCs w:val="20"/>
      <w:lang w:eastAsia="en-US"/>
    </w:rPr>
  </w:style>
  <w:style w:type="paragraph" w:customStyle="1" w:styleId="ZA">
    <w:name w:val="ZA"/>
    <w:rsid w:val="00CD0D9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CD0D9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rsid w:val="00CD0D9B"/>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CD0D9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character" w:customStyle="1" w:styleId="ZGSM">
    <w:name w:val="ZGSM"/>
    <w:rsid w:val="00CD0D9B"/>
  </w:style>
  <w:style w:type="paragraph" w:customStyle="1" w:styleId="ZH">
    <w:name w:val="ZH"/>
    <w:rsid w:val="00CD0D9B"/>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ZT">
    <w:name w:val="ZT"/>
    <w:rsid w:val="00CD0D9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TD">
    <w:name w:val="ZTD"/>
    <w:basedOn w:val="ZB"/>
    <w:rsid w:val="00CD0D9B"/>
    <w:pPr>
      <w:framePr w:hRule="auto" w:wrap="notBeside" w:y="852"/>
    </w:pPr>
    <w:rPr>
      <w:i w:val="0"/>
      <w:sz w:val="40"/>
    </w:rPr>
  </w:style>
  <w:style w:type="paragraph" w:customStyle="1" w:styleId="ZU">
    <w:name w:val="ZU"/>
    <w:rsid w:val="00CD0D9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V">
    <w:name w:val="ZV"/>
    <w:basedOn w:val="ZU"/>
    <w:rsid w:val="00CD0D9B"/>
    <w:pPr>
      <w:framePr w:wrap="notBeside" w:y="16161"/>
    </w:pPr>
  </w:style>
  <w:style w:type="paragraph" w:customStyle="1" w:styleId="FP">
    <w:name w:val="FP"/>
    <w:basedOn w:val="Normal"/>
    <w:rsid w:val="00CD0D9B"/>
    <w:pPr>
      <w:spacing w:after="0"/>
      <w:jc w:val="left"/>
    </w:pPr>
    <w:rPr>
      <w:lang w:eastAsia="en-US"/>
    </w:rPr>
  </w:style>
  <w:style w:type="paragraph" w:customStyle="1" w:styleId="Observation">
    <w:name w:val="Observation"/>
    <w:basedOn w:val="Proposal"/>
    <w:qFormat/>
    <w:rsid w:val="00CD0D9B"/>
    <w:pPr>
      <w:numPr>
        <w:numId w:val="13"/>
      </w:numPr>
      <w:ind w:left="1701" w:hanging="1701"/>
    </w:pPr>
  </w:style>
  <w:style w:type="paragraph" w:styleId="TableofFigures">
    <w:name w:val="table of figures"/>
    <w:basedOn w:val="Normal"/>
    <w:next w:val="Normal"/>
    <w:uiPriority w:val="99"/>
    <w:rsid w:val="00CD0D9B"/>
    <w:pPr>
      <w:ind w:left="1418" w:hanging="1418"/>
      <w:jc w:val="left"/>
    </w:pPr>
    <w:rPr>
      <w:b/>
    </w:rPr>
  </w:style>
  <w:style w:type="paragraph" w:styleId="Index4">
    <w:name w:val="index 4"/>
    <w:basedOn w:val="Normal"/>
    <w:next w:val="Normal"/>
    <w:autoRedefine/>
    <w:rsid w:val="00CD0D9B"/>
    <w:pPr>
      <w:ind w:left="800" w:hanging="200"/>
    </w:pPr>
  </w:style>
  <w:style w:type="paragraph" w:styleId="ListParagraph">
    <w:name w:val="List Paragraph"/>
    <w:basedOn w:val="Normal"/>
    <w:link w:val="ListParagraphChar"/>
    <w:uiPriority w:val="34"/>
    <w:qFormat/>
    <w:rsid w:val="00BF7642"/>
    <w:pPr>
      <w:overflowPunct/>
      <w:autoSpaceDE/>
      <w:autoSpaceDN/>
      <w:adjustRightInd/>
      <w:spacing w:after="180"/>
      <w:ind w:left="720"/>
      <w:contextualSpacing/>
      <w:jc w:val="left"/>
      <w:textAlignment w:val="auto"/>
    </w:pPr>
    <w:rPr>
      <w:rFonts w:ascii="Times" w:eastAsia="SimSun" w:hAnsi="Times"/>
      <w:szCs w:val="24"/>
      <w:lang w:eastAsia="ja-JP"/>
    </w:rPr>
  </w:style>
  <w:style w:type="character" w:customStyle="1" w:styleId="ListParagraphChar">
    <w:name w:val="List Paragraph Char"/>
    <w:link w:val="ListParagraph"/>
    <w:uiPriority w:val="34"/>
    <w:locked/>
    <w:rsid w:val="00BF7642"/>
    <w:rPr>
      <w:rFonts w:ascii="Times" w:eastAsia="SimSun" w:hAnsi="Times"/>
      <w:szCs w:val="24"/>
      <w:lang w:val="en-GB" w:eastAsia="ja-JP"/>
    </w:rPr>
  </w:style>
  <w:style w:type="paragraph" w:customStyle="1" w:styleId="KeyProposal">
    <w:name w:val="Key Proposal"/>
    <w:basedOn w:val="Proposal"/>
    <w:link w:val="KeyProposalChar"/>
    <w:qFormat/>
    <w:rsid w:val="002611E7"/>
    <w:pPr>
      <w:numPr>
        <w:numId w:val="15"/>
      </w:numPr>
      <w:ind w:left="360"/>
    </w:pPr>
  </w:style>
  <w:style w:type="character" w:customStyle="1" w:styleId="KeyProposalChar">
    <w:name w:val="Key Proposal Char"/>
    <w:basedOn w:val="BodyTextChar"/>
    <w:link w:val="KeyProposal"/>
    <w:rsid w:val="002611E7"/>
    <w:rPr>
      <w:rFonts w:ascii="Times New Roman" w:hAnsi="Times New Roman"/>
      <w:b/>
      <w:bCs/>
      <w:lang w:val="en-GB" w:eastAsia="zh-CN"/>
    </w:rPr>
  </w:style>
  <w:style w:type="table" w:styleId="TableGrid">
    <w:name w:val="Table Grid"/>
    <w:basedOn w:val="TableNormal"/>
    <w:rsid w:val="009D1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Char">
    <w:name w:val="TH Char"/>
    <w:link w:val="TH"/>
    <w:rsid w:val="00007FC4"/>
    <w:rPr>
      <w:rFonts w:ascii="Times New Roman" w:hAnsi="Times New Roman"/>
      <w:b/>
      <w:lang w:val="en-GB"/>
    </w:rPr>
  </w:style>
  <w:style w:type="character" w:customStyle="1" w:styleId="TACChar">
    <w:name w:val="TAC Char"/>
    <w:link w:val="TAC"/>
    <w:locked/>
    <w:rsid w:val="00007FC4"/>
    <w:rPr>
      <w:rFonts w:ascii="Times New Roman" w:hAnsi="Times New Roman"/>
      <w:sz w:val="18"/>
      <w:lang w:val="en-GB"/>
    </w:rPr>
  </w:style>
  <w:style w:type="character" w:customStyle="1" w:styleId="TAHCar">
    <w:name w:val="TAH Car"/>
    <w:link w:val="TAH"/>
    <w:rsid w:val="00007FC4"/>
    <w:rPr>
      <w:rFonts w:ascii="Times New Roman" w:hAnsi="Times New Roman"/>
      <w:b/>
      <w:sz w:val="18"/>
      <w:lang w:val="en-GB"/>
    </w:rPr>
  </w:style>
  <w:style w:type="paragraph" w:styleId="BodyTextIndent2">
    <w:name w:val="Body Text Indent 2"/>
    <w:basedOn w:val="Normal"/>
    <w:link w:val="BodyTextIndent2Char"/>
    <w:rsid w:val="00007FC4"/>
    <w:pPr>
      <w:widowControl w:val="0"/>
      <w:numPr>
        <w:numId w:val="31"/>
      </w:numPr>
      <w:tabs>
        <w:tab w:val="clear" w:pos="992"/>
        <w:tab w:val="left" w:pos="2205"/>
      </w:tabs>
      <w:spacing w:after="0"/>
      <w:ind w:left="200" w:firstLine="0"/>
    </w:pPr>
    <w:rPr>
      <w:kern w:val="2"/>
      <w:lang w:val="en-US" w:eastAsia="ja-JP"/>
    </w:rPr>
  </w:style>
  <w:style w:type="character" w:customStyle="1" w:styleId="BodyTextIndent2Char">
    <w:name w:val="Body Text Indent 2 Char"/>
    <w:basedOn w:val="DefaultParagraphFont"/>
    <w:link w:val="BodyTextIndent2"/>
    <w:rsid w:val="00007FC4"/>
    <w:rPr>
      <w:rFonts w:ascii="Times New Roman" w:hAnsi="Times New Roman"/>
      <w:kern w:val="2"/>
      <w:lang w:eastAsia="ja-JP"/>
    </w:rPr>
  </w:style>
  <w:style w:type="paragraph" w:customStyle="1" w:styleId="textintend1">
    <w:name w:val="text intend 1"/>
    <w:basedOn w:val="Normal"/>
    <w:rsid w:val="00EC47A6"/>
    <w:pPr>
      <w:numPr>
        <w:numId w:val="32"/>
      </w:numPr>
    </w:pPr>
    <w:rPr>
      <w:rFonts w:eastAsia="MS Mincho"/>
      <w:sz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70391">
      <w:bodyDiv w:val="1"/>
      <w:marLeft w:val="0"/>
      <w:marRight w:val="0"/>
      <w:marTop w:val="0"/>
      <w:marBottom w:val="0"/>
      <w:divBdr>
        <w:top w:val="none" w:sz="0" w:space="0" w:color="auto"/>
        <w:left w:val="none" w:sz="0" w:space="0" w:color="auto"/>
        <w:bottom w:val="none" w:sz="0" w:space="0" w:color="auto"/>
        <w:right w:val="none" w:sz="0" w:space="0" w:color="auto"/>
      </w:divBdr>
    </w:div>
    <w:div w:id="10912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ssngt\Documents\Custom%20Office%20Templates\R1-xxxxxx%20Contribu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EriCOLL Docs" ma:contentTypeID="0x010100BB337192E63E44A7A744CE7393F41F4E00FC0FCE182CC02C499F00CC069FCD5A25" ma:contentTypeVersion="4" ma:contentTypeDescription="EriCOLL Document Content Type" ma:contentTypeScope="" ma:versionID="8079501ba6d835028f0d09cdf9167ea7">
  <xsd:schema xmlns:xsd="http://www.w3.org/2001/XMLSchema" xmlns:xs="http://www.w3.org/2001/XMLSchema" xmlns:p="http://schemas.microsoft.com/office/2006/metadata/properties" xmlns:ns2="08b2df90-05d3-4030-90d4-c9feeb4a1cd9" xmlns:ns3="7789c8df-cd92-43c1-8a83-195dbc0f0a0a" xmlns:ns4="http://schemas.microsoft.com/sharepoint/v4" targetNamespace="http://schemas.microsoft.com/office/2006/metadata/properties" ma:root="true" ma:fieldsID="e5d41675443d5dbeba1239eee52e13cf" ns2:_="" ns3:_="" ns4:_="">
    <xsd:import namespace="08b2df90-05d3-4030-90d4-c9feeb4a1cd9"/>
    <xsd:import namespace="7789c8df-cd92-43c1-8a83-195dbc0f0a0a"/>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Prepared." minOccurs="0"/>
                <xsd:element ref="ns3:EriCOLLDate." minOccurs="0"/>
                <xsd:element ref="ns3:AbstractOrSummary." minOccurs="0"/>
                <xsd:element ref="ns2:TaxKeywordTaxHTField" minOccurs="0"/>
                <xsd:element ref="ns2:TaxCatchAll" minOccurs="0"/>
                <xsd:element ref="ns2:TaxCatchAllLabel" minOccurs="0"/>
                <xsd:element ref="ns3:EriCOLLCategoryTaxHTField0" minOccurs="0"/>
                <xsd:element ref="ns3:EriCOLLOrganizationUnitTaxHTField0" minOccurs="0"/>
                <xsd:element ref="ns3:EriCOLLCompetenceTaxHTField0" minOccurs="0"/>
                <xsd:element ref="ns3:EriCOLLCountryTaxHTField0" minOccurs="0"/>
                <xsd:element ref="ns2:EriCOLLCustomerTaxHTField0" minOccurs="0"/>
                <xsd:element ref="ns3:EriCOLLProcessTaxHTField0" minOccurs="0"/>
                <xsd:element ref="ns3:EriCOLLProductsTaxHTField0" minOccurs="0"/>
                <xsd:element ref="ns3:EriCOLLProjectsTaxHTField0"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2df90-05d3-4030-90d4-c9feeb4a1c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Keywords." ma:readOnly="false" ma:fieldId="{23f27201-bee3-471e-b2e7-b64fd8b7ca38}" ma:taxonomyMulti="true" ma:sspId="0e710d51-58b4-4530-836b-fce5679fe049"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description="" ma:hidden="true" ma:list="{0e88c6dd-3e4a-491b-951a-4bd56caf40b2}" ma:internalName="TaxCatchAll" ma:showField="CatchAllData" ma:web="7789c8df-cd92-43c1-8a83-195dbc0f0a0a">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description="" ma:hidden="true" ma:list="{0e88c6dd-3e4a-491b-951a-4bd56caf40b2}" ma:internalName="TaxCatchAllLabel" ma:readOnly="true" ma:showField="CatchAllDataLabel" ma:web="7789c8df-cd92-43c1-8a83-195dbc0f0a0a">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6" nillable="true" ma:taxonomy="true" ma:internalName="EriCOLLCustomerTaxHTField0" ma:taxonomyFieldName="EriCOLLCustomer" ma:displayName="Customer." ma:default="" ma:fieldId="{8480f48b-f8b7-4c77-be55-63d41a1fdb0d}" ma:taxonomyMulti="true" ma:sspId="0e710d51-58b4-4530-836b-fce5679fe049" ma:termSetId="4e0bb0d4-0179-488a-a161-abd655dda2e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789c8df-cd92-43c1-8a83-195dbc0f0a0a" elementFormDefault="qualified">
    <xsd:import namespace="http://schemas.microsoft.com/office/2006/documentManagement/types"/>
    <xsd:import namespace="http://schemas.microsoft.com/office/infopath/2007/PartnerControls"/>
    <xsd:element name="Prepared." ma:index="11" nillable="true" ma:displayName="Prepared." ma:internalName="Prepared_x002e_" ma:readOnly="false">
      <xsd:simpleType>
        <xsd:restriction base="dms:Text">
          <xsd:maxLength value="255"/>
        </xsd:restriction>
      </xsd:simpleType>
    </xsd:element>
    <xsd:element name="EriCOLLDate." ma:index="12" nillable="true" ma:displayName="Date." ma:internalName="EriCOLLDate_x002e_" ma:readOnly="false">
      <xsd:simpleType>
        <xsd:restriction base="dms:Text">
          <xsd:maxLength value="255"/>
        </xsd:restriction>
      </xsd:simpleType>
    </xsd:element>
    <xsd:element name="AbstractOrSummary." ma:index="13" nillable="true" ma:displayName="Abstract/Summary." ma:internalName="AbstractOrSummary_x002e_" ma:readOnly="false">
      <xsd:simpleType>
        <xsd:restriction base="dms:Note"/>
      </xsd:simpleType>
    </xsd:element>
    <xsd:element name="EriCOLLCategoryTaxHTField0" ma:index="18" nillable="true" ma:taxonomy="true" ma:internalName="EriCOLLCategoryTaxHTField0" ma:taxonomyFieldName="EriCOLLCategory" ma:displayName="Category." ma:default="1;#Research|7f1f7aab-c784-40ec-8666-825d2ac7abef" ma:fieldId="{e72cc46e-70aa-41d8-b11d-9bbfd769c5eb}" ma:taxonomyMulti="true" ma:sspId="0e710d51-58b4-4530-836b-fce5679fe049" ma:termSetId="f35c1d4c-78ac-4f40-bb38-8d71ec401e64" ma:anchorId="00000000-0000-0000-0000-000000000000" ma:open="false" ma:isKeyword="false">
      <xsd:complexType>
        <xsd:sequence>
          <xsd:element ref="pc:Terms" minOccurs="0" maxOccurs="1"/>
        </xsd:sequence>
      </xsd:complexType>
    </xsd:element>
    <xsd:element name="EriCOLLOrganizationUnitTaxHTField0" ma:index="20" nillable="true" ma:taxonomy="true" ma:internalName="EriCOLLOrganizationUnitTaxHTField0" ma:taxonomyFieldName="EriCOLLOrganizationUnit" ma:displayName="Organization Unit." ma:default="2;#GFTE ER Radio Access Technologies|692a7af5-c1f7-4d68-b1ab-a7920dfecb78" ma:fieldId="{7588c015-b936-47f7-bb64-663949dc467e}" ma:taxonomyMulti="true" ma:sspId="0e710d51-58b4-4530-836b-fce5679fe049" ma:termSetId="67f5b04f-38bf-47c9-889f-003f3bcd1395" ma:anchorId="00000000-0000-0000-0000-000000000000" ma:open="false" ma:isKeyword="false">
      <xsd:complexType>
        <xsd:sequence>
          <xsd:element ref="pc:Terms" minOccurs="0" maxOccurs="1"/>
        </xsd:sequence>
      </xsd:complexType>
    </xsd:element>
    <xsd:element name="EriCOLLCompetenceTaxHTField0" ma:index="22" nillable="true" ma:taxonomy="true" ma:internalName="EriCOLLCompetenceTaxHTField0" ma:taxonomyFieldName="EriCOLLCompetence" ma:displayName="Competence." ma:default="" ma:fieldId="{ff7cf505-5048-4f7f-991c-4d426a4ce272}" ma:taxonomyMulti="true" ma:sspId="0e710d51-58b4-4530-836b-fce5679fe049" ma:termSetId="3b0c01a2-44af-4012-bd1f-a99c2b798efa" ma:anchorId="00000000-0000-0000-0000-000000000000" ma:open="false" ma:isKeyword="false">
      <xsd:complexType>
        <xsd:sequence>
          <xsd:element ref="pc:Terms" minOccurs="0" maxOccurs="1"/>
        </xsd:sequence>
      </xsd:complexType>
    </xsd:element>
    <xsd:element name="EriCOLLCountryTaxHTField0" ma:index="24" nillable="true" ma:taxonomy="true" ma:internalName="EriCOLLCountryTaxHTField0" ma:taxonomyFieldName="EriCOLLCountry" ma:displayName="Country." ma:default="" ma:fieldId="{a6c34b01-f2c2-4f05-b9ad-d4935bafeeb2}" ma:taxonomyMulti="true" ma:sspId="0e710d51-58b4-4530-836b-fce5679fe049" ma:termSetId="d4bcc4ed-3121-4db4-a523-83f3d1018798" ma:anchorId="00000000-0000-0000-0000-000000000000" ma:open="false" ma:isKeyword="false">
      <xsd:complexType>
        <xsd:sequence>
          <xsd:element ref="pc:Terms" minOccurs="0" maxOccurs="1"/>
        </xsd:sequence>
      </xsd:complexType>
    </xsd:element>
    <xsd:element name="EriCOLLProcessTaxHTField0" ma:index="28" nillable="true" ma:taxonomy="true" ma:internalName="EriCOLLProcessTaxHTField0" ma:taxonomyFieldName="EriCOLLProcess" ma:displayName="Process." ma:default="" ma:fieldId="{69b1f811-b392-4734-aa69-0125c68961bd}" ma:taxonomyMulti="true" ma:sspId="0e710d51-58b4-4530-836b-fce5679fe049" ma:termSetId="3d5773de-e402-4858-b471-2c5969a51f0d" ma:anchorId="00000000-0000-0000-0000-000000000000" ma:open="false" ma:isKeyword="false">
      <xsd:complexType>
        <xsd:sequence>
          <xsd:element ref="pc:Terms" minOccurs="0" maxOccurs="1"/>
        </xsd:sequence>
      </xsd:complexType>
    </xsd:element>
    <xsd:element name="EriCOLLProductsTaxHTField0" ma:index="30" nillable="true" ma:taxonomy="true" ma:internalName="EriCOLLProductsTaxHTField0" ma:taxonomyFieldName="EriCOLLProducts" ma:displayName="Products." ma:default="" ma:fieldId="{e7fe205b-2114-43c4-bcb7-1bbbbd16d461}" ma:taxonomyMulti="true" ma:sspId="0e710d51-58b4-4530-836b-fce5679fe049" ma:termSetId="943c8fbd-8b50-4b6a-b4b8-9342be84b8f7" ma:anchorId="00000000-0000-0000-0000-000000000000" ma:open="false" ma:isKeyword="false">
      <xsd:complexType>
        <xsd:sequence>
          <xsd:element ref="pc:Terms" minOccurs="0" maxOccurs="1"/>
        </xsd:sequence>
      </xsd:complexType>
    </xsd:element>
    <xsd:element name="EriCOLLProjectsTaxHTField0" ma:index="32" nillable="true" ma:taxonomy="true" ma:internalName="EriCOLLProjectsTaxHTField0" ma:taxonomyFieldName="EriCOLLProjects" ma:displayName="Projects." ma:default="" ma:fieldId="{6d690e96-80d8-4550-9bd4-922d740a55ff}" ma:taxonomyMulti="true" ma:sspId="0e710d51-58b4-4530-836b-fce5679fe049" ma:termSetId="66ed0c52-5b15-42c7-a9e7-77fbdfe62b3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0e710d51-58b4-4530-836b-fce5679fe049" ContentTypeId="0x010100BB337192E63E44A7A744CE7393F41F4E" PreviousValue="false"/>
</file>

<file path=customXml/item5.xml><?xml version="1.0" encoding="utf-8"?>
<p:properties xmlns:p="http://schemas.microsoft.com/office/2006/metadata/properties" xmlns:xsi="http://www.w3.org/2001/XMLSchema-instance" xmlns:pc="http://schemas.microsoft.com/office/infopath/2007/PartnerControls">
  <documentManagement>
    <EriCOLLCategoryTaxHTField0 xmlns="7789c8df-cd92-43c1-8a83-195dbc0f0a0a">
      <Terms xmlns="http://schemas.microsoft.com/office/infopath/2007/PartnerControls">
        <TermInfo xmlns="http://schemas.microsoft.com/office/infopath/2007/PartnerControls">
          <TermName xmlns="http://schemas.microsoft.com/office/infopath/2007/PartnerControls">Research</TermName>
          <TermId xmlns="http://schemas.microsoft.com/office/infopath/2007/PartnerControls">7f1f7aab-c784-40ec-8666-825d2ac7abef</TermId>
        </TermInfo>
      </Terms>
    </EriCOLLCategoryTaxHTField0>
    <EriCOLLOrganizationUnitTaxHTField0 xmlns="7789c8df-cd92-43c1-8a83-195dbc0f0a0a">
      <Terms xmlns="http://schemas.microsoft.com/office/infopath/2007/PartnerControls">
        <TermInfo xmlns="http://schemas.microsoft.com/office/infopath/2007/PartnerControls">
          <TermName xmlns="http://schemas.microsoft.com/office/infopath/2007/PartnerControls">GFTE ER Radio Access Technologies</TermName>
          <TermId xmlns="http://schemas.microsoft.com/office/infopath/2007/PartnerControls">692a7af5-c1f7-4d68-b1ab-a7920dfecb78</TermId>
        </TermInfo>
      </Terms>
    </EriCOLLOrganizationUnitTaxHTField0>
    <_dlc_DocId xmlns="08b2df90-05d3-4030-90d4-c9feeb4a1cd9">5NUHHDQN7SK2-1-116459</_dlc_DocId>
    <TaxCatchAll xmlns="08b2df90-05d3-4030-90d4-c9feeb4a1cd9">
      <Value>10</Value>
      <Value>9</Value>
      <Value>8</Value>
      <Value>2</Value>
      <Value>1</Value>
    </TaxCatchAll>
    <_dlc_DocIdUrl xmlns="08b2df90-05d3-4030-90d4-c9feeb4a1cd9">
      <Url>https://ericoll.internal.ericsson.com/sites/STAR/_layouts/DocIdRedir.aspx?ID=5NUHHDQN7SK2-1-116459</Url>
      <Description>5NUHHDQN7SK2-1-116459</Description>
    </_dlc_DocIdUrl>
    <EriCOLLCountryTaxHTField0 xmlns="7789c8df-cd92-43c1-8a83-195dbc0f0a0a">
      <Terms xmlns="http://schemas.microsoft.com/office/infopath/2007/PartnerControls"/>
    </EriCOLLCountryTaxHTField0>
    <EriCOLLProjectsTaxHTField0 xmlns="7789c8df-cd92-43c1-8a83-195dbc0f0a0a">
      <Terms xmlns="http://schemas.microsoft.com/office/infopath/2007/PartnerControls"/>
    </EriCOLLProjectsTaxHTField0>
    <IconOverlay xmlns="http://schemas.microsoft.com/sharepoint/v4" xsi:nil="true"/>
    <EriCOLLDate. xmlns="7789c8df-cd92-43c1-8a83-195dbc0f0a0a" xsi:nil="true"/>
    <EriCOLLProcessTaxHTField0 xmlns="7789c8df-cd92-43c1-8a83-195dbc0f0a0a">
      <Terms xmlns="http://schemas.microsoft.com/office/infopath/2007/PartnerControls"/>
    </EriCOLLProcessTaxHTField0>
    <TaxKeywordTaxHTField xmlns="08b2df90-05d3-4030-90d4-c9feeb4a1cd9">
      <Terms xmlns="http://schemas.microsoft.com/office/infopath/2007/PartnerControls">
        <TermInfo xmlns="http://schemas.microsoft.com/office/infopath/2007/PartnerControls">
          <TermName xmlns="http://schemas.microsoft.com/office/infopath/2007/PartnerControls">3GPP</TermName>
          <TermId xmlns="http://schemas.microsoft.com/office/infopath/2007/PartnerControls">6a3890dd-b3c6-4ee1-9283-043167dd414d</TermId>
        </TermInfo>
        <TermInfo xmlns="http://schemas.microsoft.com/office/infopath/2007/PartnerControls">
          <TermName xmlns="http://schemas.microsoft.com/office/infopath/2007/PartnerControls">TDoc</TermName>
          <TermId xmlns="http://schemas.microsoft.com/office/infopath/2007/PartnerControls">b7cb4b2e-7c24-4f9d-967d-e29f765ecb8a</TermId>
        </TermInfo>
        <TermInfo xmlns="http://schemas.microsoft.com/office/infopath/2007/PartnerControls">
          <TermName xmlns="http://schemas.microsoft.com/office/infopath/2007/PartnerControls">Ericsson</TermName>
          <TermId xmlns="http://schemas.microsoft.com/office/infopath/2007/PartnerControls">c60ff206-3dbb-4410-a86e-50fd188c386c</TermId>
        </TermInfo>
      </Terms>
    </TaxKeywordTaxHTField>
    <EriCOLLProductsTaxHTField0 xmlns="7789c8df-cd92-43c1-8a83-195dbc0f0a0a">
      <Terms xmlns="http://schemas.microsoft.com/office/infopath/2007/PartnerControls"/>
    </EriCOLLProductsTaxHTField0>
    <EriCOLLCompetenceTaxHTField0 xmlns="7789c8df-cd92-43c1-8a83-195dbc0f0a0a">
      <Terms xmlns="http://schemas.microsoft.com/office/infopath/2007/PartnerControls"/>
    </EriCOLLCompetenceTaxHTField0>
    <AbstractOrSummary. xmlns="7789c8df-cd92-43c1-8a83-195dbc0f0a0a" xsi:nil="true"/>
    <Prepared. xmlns="7789c8df-cd92-43c1-8a83-195dbc0f0a0a" xsi:nil="true"/>
    <EriCOLLCustomerTaxHTField0 xmlns="08b2df90-05d3-4030-90d4-c9feeb4a1cd9">
      <Terms xmlns="http://schemas.microsoft.com/office/infopath/2007/PartnerControls"/>
    </EriCOLLCustomerTaxHTField0>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7E-7BE9-4F40-B549-0318D6854F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2df90-05d3-4030-90d4-c9feeb4a1cd9"/>
    <ds:schemaRef ds:uri="7789c8df-cd92-43c1-8a83-195dbc0f0a0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295ADB-4992-4D79-BB1A-938124087181}">
  <ds:schemaRefs>
    <ds:schemaRef ds:uri="http://schemas.microsoft.com/sharepoint/v3/contenttype/forms"/>
  </ds:schemaRefs>
</ds:datastoreItem>
</file>

<file path=customXml/itemProps3.xml><?xml version="1.0" encoding="utf-8"?>
<ds:datastoreItem xmlns:ds="http://schemas.openxmlformats.org/officeDocument/2006/customXml" ds:itemID="{02BD6367-02C0-4FDD-9450-66B87E7AE762}">
  <ds:schemaRefs>
    <ds:schemaRef ds:uri="http://schemas.microsoft.com/sharepoint/events"/>
  </ds:schemaRefs>
</ds:datastoreItem>
</file>

<file path=customXml/itemProps4.xml><?xml version="1.0" encoding="utf-8"?>
<ds:datastoreItem xmlns:ds="http://schemas.openxmlformats.org/officeDocument/2006/customXml" ds:itemID="{01880710-01DE-4127-9119-DA8251BAEC9B}">
  <ds:schemaRefs>
    <ds:schemaRef ds:uri="Microsoft.SharePoint.Taxonomy.ContentTypeSync"/>
  </ds:schemaRefs>
</ds:datastoreItem>
</file>

<file path=customXml/itemProps5.xml><?xml version="1.0" encoding="utf-8"?>
<ds:datastoreItem xmlns:ds="http://schemas.openxmlformats.org/officeDocument/2006/customXml" ds:itemID="{D4DBC37C-748D-4B86-87E4-89E766AA4C10}">
  <ds:schemaRefs>
    <ds:schemaRef ds:uri="http://schemas.microsoft.com/office/2006/metadata/properties"/>
    <ds:schemaRef ds:uri="http://schemas.microsoft.com/office/infopath/2007/PartnerControls"/>
    <ds:schemaRef ds:uri="7789c8df-cd92-43c1-8a83-195dbc0f0a0a"/>
    <ds:schemaRef ds:uri="08b2df90-05d3-4030-90d4-c9feeb4a1cd9"/>
    <ds:schemaRef ds:uri="http://schemas.microsoft.com/sharepoint/v4"/>
  </ds:schemaRefs>
</ds:datastoreItem>
</file>

<file path=customXml/itemProps6.xml><?xml version="1.0" encoding="utf-8"?>
<ds:datastoreItem xmlns:ds="http://schemas.openxmlformats.org/officeDocument/2006/customXml" ds:itemID="{30530C80-0A28-4970-837D-658A2BF6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R1-xxxxxx Contribution Template.dotx</Template>
  <TotalTime>11</TotalTime>
  <Pages>6</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Ericsson</vt:lpstr>
    </vt:vector>
  </TitlesOfParts>
  <Company>Ericsson</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Ericsson</dc:title>
  <dc:creator>Stephen Grant</dc:creator>
  <cp:keywords>3GPP; Ericsson; TDoc</cp:keywords>
  <cp:lastModifiedBy>Carmela Cozzo_1</cp:lastModifiedBy>
  <cp:revision>3</cp:revision>
  <cp:lastPrinted>2008-01-31T15:09:00Z</cp:lastPrinted>
  <dcterms:created xsi:type="dcterms:W3CDTF">2018-04-17T11:43:00Z</dcterms:created>
  <dcterms:modified xsi:type="dcterms:W3CDTF">2018-04-17T11:56:00Z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2016-02-17T23:00:00Z</vt:filetime>
  </property>
  <property fmtid="{D5CDD505-2E9C-101B-9397-08002B2CF9AE}" pid="3" name="_dlc_DocIdItemGuid">
    <vt:lpwstr>9dffc113-3317-4067-b927-a4065e2e392d</vt:lpwstr>
  </property>
  <property fmtid="{D5CDD505-2E9C-101B-9397-08002B2CF9AE}" pid="4" name="ContentTypeId">
    <vt:lpwstr>0x010100BB337192E63E44A7A744CE7393F41F4E00FC0FCE182CC02C499F00CC069FCD5A25</vt:lpwstr>
  </property>
  <property fmtid="{D5CDD505-2E9C-101B-9397-08002B2CF9AE}" pid="5" name="EriCOLLCategory">
    <vt:lpwstr>1;#Research|7f1f7aab-c784-40ec-8666-825d2ac7abef</vt:lpwstr>
  </property>
  <property fmtid="{D5CDD505-2E9C-101B-9397-08002B2CF9AE}" pid="6" name="TaxKeyword">
    <vt:lpwstr>10;#3GPP|6a3890dd-b3c6-4ee1-9283-043167dd414d;#9;#TDoc|b7cb4b2e-7c24-4f9d-967d-e29f765ecb8a;#8;#Ericsson|c60ff206-3dbb-4410-a86e-50fd188c386c</vt:lpwstr>
  </property>
  <property fmtid="{D5CDD505-2E9C-101B-9397-08002B2CF9AE}" pid="7" name="EriCOLLOrganizationUnit">
    <vt:lpwstr>2;#GFTE ER Radio Access Technologies|692a7af5-c1f7-4d68-b1ab-a7920dfecb78</vt:lpwstr>
  </property>
  <property fmtid="{D5CDD505-2E9C-101B-9397-08002B2CF9AE}" pid="8" name="EriCOLLProjects">
    <vt:lpwstr/>
  </property>
  <property fmtid="{D5CDD505-2E9C-101B-9397-08002B2CF9AE}" pid="9" name="EriCOLLCountry">
    <vt:lpwstr/>
  </property>
  <property fmtid="{D5CDD505-2E9C-101B-9397-08002B2CF9AE}" pid="10" name="EriCOLLCompetence">
    <vt:lpwstr/>
  </property>
  <property fmtid="{D5CDD505-2E9C-101B-9397-08002B2CF9AE}" pid="11" name="EriCOLLProcess">
    <vt:lpwstr/>
  </property>
  <property fmtid="{D5CDD505-2E9C-101B-9397-08002B2CF9AE}" pid="12" name="EriCOLLProducts">
    <vt:lpwstr/>
  </property>
  <property fmtid="{D5CDD505-2E9C-101B-9397-08002B2CF9AE}" pid="13" name="EriCOLLCustomer">
    <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1523852466</vt:lpwstr>
  </property>
</Properties>
</file>